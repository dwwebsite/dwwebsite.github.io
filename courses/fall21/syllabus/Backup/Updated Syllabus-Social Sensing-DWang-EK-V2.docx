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619FA" w14:textId="454D7961" w:rsidR="00F36259" w:rsidRPr="00971410" w:rsidRDefault="00DC3722" w:rsidP="00867D8C">
      <w:pPr>
        <w:jc w:val="center"/>
        <w:rPr>
          <w:color w:val="000000" w:themeColor="text1"/>
        </w:rPr>
      </w:pPr>
      <w:r w:rsidRPr="00DC3722">
        <w:rPr>
          <w:noProof/>
        </w:rPr>
        <w:drawing>
          <wp:inline distT="0" distB="0" distL="0" distR="0" wp14:anchorId="48364B7D" wp14:editId="4D77C840">
            <wp:extent cx="5943600"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6415"/>
                    </a:xfrm>
                    <a:prstGeom prst="rect">
                      <a:avLst/>
                    </a:prstGeom>
                  </pic:spPr>
                </pic:pic>
              </a:graphicData>
            </a:graphic>
          </wp:inline>
        </w:drawing>
      </w:r>
    </w:p>
    <w:p w14:paraId="3B0F722C" w14:textId="77777777" w:rsidR="00F36259" w:rsidRPr="00971410" w:rsidRDefault="00F36259" w:rsidP="00F36259">
      <w:pPr>
        <w:jc w:val="center"/>
        <w:rPr>
          <w:b/>
          <w:color w:val="000000" w:themeColor="text1"/>
        </w:rPr>
      </w:pPr>
      <w:r w:rsidRPr="00971410">
        <w:rPr>
          <w:b/>
          <w:color w:val="000000" w:themeColor="text1"/>
        </w:rPr>
        <w:t>Syllabus Template</w:t>
      </w:r>
    </w:p>
    <w:p w14:paraId="413EF607" w14:textId="1F2858C2" w:rsidR="00BA5434" w:rsidRPr="00971410" w:rsidRDefault="00BA5434" w:rsidP="00963506">
      <w:pPr>
        <w:widowControl w:val="0"/>
        <w:autoSpaceDE w:val="0"/>
        <w:autoSpaceDN w:val="0"/>
        <w:adjustRightInd w:val="0"/>
        <w:rPr>
          <w:color w:val="000000" w:themeColor="text1"/>
        </w:rPr>
      </w:pPr>
      <w:r w:rsidRPr="00971410">
        <w:rPr>
          <w:i/>
          <w:color w:val="000000" w:themeColor="text1"/>
        </w:rPr>
        <w:t>This template provides a general outline for creating a syllabus for</w:t>
      </w:r>
      <w:r w:rsidR="00963506" w:rsidRPr="00971410">
        <w:rPr>
          <w:i/>
          <w:color w:val="000000" w:themeColor="text1"/>
        </w:rPr>
        <w:t xml:space="preserve"> </w:t>
      </w:r>
      <w:r w:rsidR="009E02BA" w:rsidRPr="00971410">
        <w:rPr>
          <w:i/>
          <w:color w:val="000000" w:themeColor="text1"/>
        </w:rPr>
        <w:t>iSchool</w:t>
      </w:r>
      <w:r w:rsidR="00963506" w:rsidRPr="00971410">
        <w:rPr>
          <w:i/>
          <w:color w:val="000000" w:themeColor="text1"/>
        </w:rPr>
        <w:t xml:space="preserve"> courses. </w:t>
      </w:r>
      <w:r w:rsidR="0018465E" w:rsidRPr="00971410">
        <w:rPr>
          <w:i/>
          <w:color w:val="000000" w:themeColor="text1"/>
        </w:rPr>
        <w:t xml:space="preserve">Unless otherwise indicated elements are mandatory, </w:t>
      </w:r>
      <w:r w:rsidR="00355760" w:rsidRPr="00971410">
        <w:rPr>
          <w:i/>
          <w:color w:val="000000" w:themeColor="text1"/>
        </w:rPr>
        <w:t>[</w:t>
      </w:r>
      <w:r w:rsidR="0018465E" w:rsidRPr="00971410">
        <w:rPr>
          <w:i/>
          <w:color w:val="000000" w:themeColor="text1"/>
        </w:rPr>
        <w:t>OPT</w:t>
      </w:r>
      <w:r w:rsidR="00355760" w:rsidRPr="00971410">
        <w:rPr>
          <w:i/>
          <w:color w:val="000000" w:themeColor="text1"/>
        </w:rPr>
        <w:t>]</w:t>
      </w:r>
      <w:r w:rsidR="0018465E" w:rsidRPr="00971410">
        <w:rPr>
          <w:i/>
          <w:color w:val="000000" w:themeColor="text1"/>
        </w:rPr>
        <w:t xml:space="preserve"> indicates optional elements.</w:t>
      </w:r>
      <w:r w:rsidRPr="00971410">
        <w:rPr>
          <w:i/>
          <w:color w:val="000000" w:themeColor="text1"/>
        </w:rPr>
        <w:t xml:space="preserve"> </w:t>
      </w:r>
      <w:r w:rsidR="00355760" w:rsidRPr="00971410">
        <w:rPr>
          <w:i/>
          <w:color w:val="000000" w:themeColor="text1"/>
        </w:rPr>
        <w:t xml:space="preserve">Explanations, </w:t>
      </w:r>
      <w:r w:rsidRPr="00971410">
        <w:rPr>
          <w:i/>
          <w:color w:val="000000" w:themeColor="text1"/>
        </w:rPr>
        <w:t>suggestions</w:t>
      </w:r>
      <w:r w:rsidR="00355760" w:rsidRPr="00971410">
        <w:rPr>
          <w:i/>
          <w:color w:val="000000" w:themeColor="text1"/>
        </w:rPr>
        <w:t>, and exemplars</w:t>
      </w:r>
      <w:r w:rsidRPr="00971410">
        <w:rPr>
          <w:i/>
          <w:color w:val="000000" w:themeColor="text1"/>
        </w:rPr>
        <w:t xml:space="preserve"> are italicized.</w:t>
      </w:r>
      <w:r w:rsidR="0018465E" w:rsidRPr="00971410">
        <w:rPr>
          <w:color w:val="000000" w:themeColor="text1"/>
        </w:rPr>
        <w:t xml:space="preserve"> </w:t>
      </w:r>
    </w:p>
    <w:p w14:paraId="367FDB6D" w14:textId="77777777" w:rsidR="00963506" w:rsidRPr="00971410" w:rsidRDefault="00963506" w:rsidP="005A70A5">
      <w:pPr>
        <w:jc w:val="center"/>
        <w:rPr>
          <w:color w:val="000000" w:themeColor="text1"/>
        </w:rPr>
      </w:pPr>
    </w:p>
    <w:p w14:paraId="714A782D" w14:textId="10FB1F41" w:rsidR="007A7A01" w:rsidRPr="00971410" w:rsidRDefault="00BD4559" w:rsidP="005A70A5">
      <w:pPr>
        <w:jc w:val="center"/>
        <w:rPr>
          <w:b/>
          <w:color w:val="000000" w:themeColor="text1"/>
        </w:rPr>
      </w:pPr>
      <w:r w:rsidRPr="00971410">
        <w:rPr>
          <w:b/>
          <w:color w:val="000000" w:themeColor="text1"/>
        </w:rPr>
        <w:t xml:space="preserve">Full </w:t>
      </w:r>
      <w:r w:rsidR="007A7A01" w:rsidRPr="00971410">
        <w:rPr>
          <w:b/>
          <w:color w:val="000000" w:themeColor="text1"/>
        </w:rPr>
        <w:t>Course Title</w:t>
      </w:r>
      <w:r w:rsidR="00E451E1">
        <w:rPr>
          <w:b/>
          <w:color w:val="000000" w:themeColor="text1"/>
        </w:rPr>
        <w:t xml:space="preserve">: Social Sensing and </w:t>
      </w:r>
      <w:r w:rsidR="00B73A54">
        <w:rPr>
          <w:b/>
          <w:color w:val="000000" w:themeColor="text1"/>
        </w:rPr>
        <w:t>Human-</w:t>
      </w:r>
      <w:r w:rsidR="00E451E1">
        <w:rPr>
          <w:b/>
          <w:color w:val="000000" w:themeColor="text1"/>
        </w:rPr>
        <w:t>Cyber-Physical Systems</w:t>
      </w:r>
    </w:p>
    <w:p w14:paraId="50F14BC2" w14:textId="7BDB76D5" w:rsidR="007A7A01" w:rsidRPr="00971410" w:rsidRDefault="007A7A01" w:rsidP="005A70A5">
      <w:pPr>
        <w:jc w:val="center"/>
        <w:rPr>
          <w:color w:val="000000" w:themeColor="text1"/>
        </w:rPr>
      </w:pPr>
      <w:r w:rsidRPr="00971410">
        <w:rPr>
          <w:b/>
          <w:color w:val="000000" w:themeColor="text1"/>
        </w:rPr>
        <w:t>Course Number</w:t>
      </w:r>
      <w:r w:rsidR="002F60DA" w:rsidRPr="00971410">
        <w:rPr>
          <w:b/>
          <w:color w:val="000000" w:themeColor="text1"/>
        </w:rPr>
        <w:t xml:space="preserve"> (ISXXX)</w:t>
      </w:r>
      <w:r w:rsidR="00BD4559" w:rsidRPr="00971410">
        <w:rPr>
          <w:color w:val="000000" w:themeColor="text1"/>
        </w:rPr>
        <w:t xml:space="preserve"> [OPT-include CR</w:t>
      </w:r>
      <w:r w:rsidR="005709ED">
        <w:rPr>
          <w:color w:val="000000" w:themeColor="text1"/>
        </w:rPr>
        <w:t>N</w:t>
      </w:r>
      <w:r w:rsidR="002F60DA" w:rsidRPr="00971410">
        <w:rPr>
          <w:color w:val="000000" w:themeColor="text1"/>
        </w:rPr>
        <w:t xml:space="preserve"> typically 5-digit unique ID</w:t>
      </w:r>
      <w:r w:rsidR="00BD4559" w:rsidRPr="00971410">
        <w:rPr>
          <w:color w:val="000000" w:themeColor="text1"/>
        </w:rPr>
        <w:t>]</w:t>
      </w:r>
      <w:r w:rsidR="00515D86">
        <w:rPr>
          <w:color w:val="000000" w:themeColor="text1"/>
        </w:rPr>
        <w:t>: TBD (</w:t>
      </w:r>
      <w:commentRangeStart w:id="0"/>
      <w:commentRangeStart w:id="1"/>
      <w:r w:rsidR="00233853">
        <w:rPr>
          <w:color w:val="000000" w:themeColor="text1"/>
        </w:rPr>
        <w:t>Graduate students level</w:t>
      </w:r>
      <w:r w:rsidR="00072AD8">
        <w:rPr>
          <w:color w:val="000000" w:themeColor="text1"/>
        </w:rPr>
        <w:t xml:space="preserve"> course</w:t>
      </w:r>
      <w:commentRangeEnd w:id="0"/>
      <w:r w:rsidR="0034095C">
        <w:rPr>
          <w:rStyle w:val="CommentReference"/>
        </w:rPr>
        <w:commentReference w:id="0"/>
      </w:r>
      <w:commentRangeEnd w:id="1"/>
      <w:r w:rsidR="00511E3C">
        <w:rPr>
          <w:rStyle w:val="CommentReference"/>
        </w:rPr>
        <w:commentReference w:id="1"/>
      </w:r>
      <w:r w:rsidR="00233853">
        <w:rPr>
          <w:color w:val="000000" w:themeColor="text1"/>
        </w:rPr>
        <w:t>)</w:t>
      </w:r>
    </w:p>
    <w:p w14:paraId="53F44397" w14:textId="5A5F2DBC" w:rsidR="007A7A01" w:rsidRPr="00971410" w:rsidRDefault="007A7A01" w:rsidP="005A70A5">
      <w:pPr>
        <w:jc w:val="center"/>
        <w:rPr>
          <w:i/>
          <w:color w:val="000000" w:themeColor="text1"/>
        </w:rPr>
      </w:pPr>
      <w:r w:rsidRPr="00971410">
        <w:rPr>
          <w:b/>
          <w:color w:val="000000" w:themeColor="text1"/>
        </w:rPr>
        <w:t>Semester</w:t>
      </w:r>
      <w:r w:rsidR="005A70A5" w:rsidRPr="00971410">
        <w:rPr>
          <w:b/>
          <w:color w:val="000000" w:themeColor="text1"/>
        </w:rPr>
        <w:t xml:space="preserve"> Year</w:t>
      </w:r>
      <w:r w:rsidR="005A70A5" w:rsidRPr="00971410">
        <w:rPr>
          <w:color w:val="000000" w:themeColor="text1"/>
        </w:rPr>
        <w:t xml:space="preserve"> </w:t>
      </w:r>
      <w:r w:rsidR="005A70A5" w:rsidRPr="00971410">
        <w:rPr>
          <w:i/>
          <w:color w:val="000000" w:themeColor="text1"/>
        </w:rPr>
        <w:t>(fall 20</w:t>
      </w:r>
      <w:r w:rsidR="00BA5DA6">
        <w:rPr>
          <w:i/>
          <w:color w:val="000000" w:themeColor="text1"/>
        </w:rPr>
        <w:t>21</w:t>
      </w:r>
      <w:r w:rsidR="005A70A5" w:rsidRPr="00971410">
        <w:rPr>
          <w:i/>
          <w:color w:val="000000" w:themeColor="text1"/>
        </w:rPr>
        <w:t>)</w:t>
      </w:r>
    </w:p>
    <w:p w14:paraId="5CD1EA32" w14:textId="0169B898" w:rsidR="007A7A01" w:rsidRPr="00971410" w:rsidRDefault="007A7A01" w:rsidP="005A70A5">
      <w:pPr>
        <w:jc w:val="center"/>
        <w:rPr>
          <w:color w:val="000000" w:themeColor="text1"/>
        </w:rPr>
      </w:pPr>
      <w:r w:rsidRPr="00971410">
        <w:rPr>
          <w:b/>
          <w:color w:val="000000" w:themeColor="text1"/>
        </w:rPr>
        <w:t>Classroom and Class Time</w:t>
      </w:r>
      <w:r w:rsidR="00BD4559" w:rsidRPr="00971410">
        <w:rPr>
          <w:color w:val="000000" w:themeColor="text1"/>
        </w:rPr>
        <w:t xml:space="preserve"> [OPT indicate online/on campus]</w:t>
      </w:r>
      <w:r w:rsidR="001706E3">
        <w:rPr>
          <w:color w:val="000000" w:themeColor="text1"/>
        </w:rPr>
        <w:t xml:space="preserve">: </w:t>
      </w:r>
      <w:r w:rsidR="00167B09">
        <w:rPr>
          <w:color w:val="000000" w:themeColor="text1"/>
        </w:rPr>
        <w:t xml:space="preserve">TBD; </w:t>
      </w:r>
      <w:r w:rsidR="001706E3">
        <w:rPr>
          <w:color w:val="000000" w:themeColor="text1"/>
        </w:rPr>
        <w:t>Online</w:t>
      </w:r>
      <w:r w:rsidR="00167B09">
        <w:rPr>
          <w:color w:val="000000" w:themeColor="text1"/>
        </w:rPr>
        <w:t xml:space="preserve"> </w:t>
      </w:r>
      <w:r w:rsidR="001706E3">
        <w:rPr>
          <w:color w:val="000000" w:themeColor="text1"/>
        </w:rPr>
        <w:t>(</w:t>
      </w:r>
      <w:r w:rsidR="00167B09">
        <w:rPr>
          <w:color w:val="000000" w:themeColor="text1"/>
        </w:rPr>
        <w:t xml:space="preserve">if </w:t>
      </w:r>
      <w:r w:rsidR="001706E3">
        <w:rPr>
          <w:color w:val="000000" w:themeColor="text1"/>
        </w:rPr>
        <w:t>the pandemic</w:t>
      </w:r>
      <w:r w:rsidR="00167B09">
        <w:rPr>
          <w:color w:val="000000" w:themeColor="text1"/>
        </w:rPr>
        <w:t xml:space="preserve"> continues in the fall</w:t>
      </w:r>
      <w:r w:rsidR="001706E3">
        <w:rPr>
          <w:color w:val="000000" w:themeColor="text1"/>
        </w:rPr>
        <w:t>)</w:t>
      </w:r>
    </w:p>
    <w:p w14:paraId="7C12610B" w14:textId="2C5EE7D5" w:rsidR="007A7A01" w:rsidRDefault="00BD4559" w:rsidP="005A70A5">
      <w:pPr>
        <w:jc w:val="center"/>
        <w:rPr>
          <w:color w:val="000000" w:themeColor="text1"/>
        </w:rPr>
      </w:pPr>
      <w:r w:rsidRPr="00971410">
        <w:rPr>
          <w:color w:val="000000" w:themeColor="text1"/>
        </w:rPr>
        <w:t>[OPT-date last updated]</w:t>
      </w:r>
      <w:r w:rsidR="001706E3">
        <w:rPr>
          <w:color w:val="000000" w:themeColor="text1"/>
        </w:rPr>
        <w:t>: Jan. 2</w:t>
      </w:r>
      <w:r w:rsidR="006F52BD">
        <w:rPr>
          <w:color w:val="000000" w:themeColor="text1"/>
        </w:rPr>
        <w:t>6</w:t>
      </w:r>
      <w:r w:rsidR="001706E3">
        <w:rPr>
          <w:color w:val="000000" w:themeColor="text1"/>
        </w:rPr>
        <w:t>, 2021</w:t>
      </w:r>
    </w:p>
    <w:p w14:paraId="0A6C5DF3" w14:textId="4F99E79E" w:rsidR="00DC7018" w:rsidRPr="00971410" w:rsidRDefault="00DC7018" w:rsidP="005A70A5">
      <w:pPr>
        <w:jc w:val="center"/>
        <w:rPr>
          <w:color w:val="000000" w:themeColor="text1"/>
        </w:rPr>
      </w:pPr>
      <w:r w:rsidRPr="00DC7018">
        <w:rPr>
          <w:b/>
          <w:bCs/>
          <w:color w:val="000000" w:themeColor="text1"/>
        </w:rPr>
        <w:t>Weekly contact hours required</w:t>
      </w:r>
      <w:r w:rsidRPr="00DC7018">
        <w:rPr>
          <w:color w:val="000000" w:themeColor="text1"/>
        </w:rPr>
        <w:t xml:space="preserve"> (on-campus courses) "Course meets</w:t>
      </w:r>
      <w:r w:rsidR="00632D9E">
        <w:rPr>
          <w:color w:val="000000" w:themeColor="text1"/>
        </w:rPr>
        <w:t xml:space="preserve"> </w:t>
      </w:r>
      <w:r w:rsidRPr="00DC7018">
        <w:rPr>
          <w:color w:val="000000" w:themeColor="text1"/>
        </w:rPr>
        <w:t>2 times per week for 1:20 minutes, 3 times per week for 0:50 minutes, or 1 time per week for 2:50 minutes."</w:t>
      </w:r>
      <w:r w:rsidR="001706E3">
        <w:rPr>
          <w:color w:val="000000" w:themeColor="text1"/>
        </w:rPr>
        <w:t xml:space="preserve">: </w:t>
      </w:r>
      <w:r w:rsidR="00FA219C">
        <w:rPr>
          <w:color w:val="000000" w:themeColor="text1"/>
        </w:rPr>
        <w:t>1 time per week</w:t>
      </w:r>
    </w:p>
    <w:p w14:paraId="72A2C417" w14:textId="5BD78A02" w:rsidR="004B3029" w:rsidRPr="00971410" w:rsidRDefault="004B3029" w:rsidP="004B3029">
      <w:pPr>
        <w:jc w:val="center"/>
        <w:rPr>
          <w:color w:val="000000" w:themeColor="text1"/>
        </w:rPr>
      </w:pPr>
    </w:p>
    <w:p w14:paraId="14E1BE37" w14:textId="77777777" w:rsidR="00867D8C" w:rsidRPr="00971410" w:rsidRDefault="00867D8C" w:rsidP="00867D8C">
      <w:pPr>
        <w:jc w:val="center"/>
        <w:rPr>
          <w:color w:val="000000" w:themeColor="text1"/>
        </w:rPr>
      </w:pPr>
      <w:r w:rsidRPr="00971410">
        <w:rPr>
          <w:color w:val="000000" w:themeColor="text1"/>
        </w:rPr>
        <w:t>This syllabus may be obtained in alternative formats upon request. Please contact the</w:t>
      </w:r>
    </w:p>
    <w:p w14:paraId="183CF6BC" w14:textId="2F6D7301" w:rsidR="00867D8C" w:rsidRPr="00971410" w:rsidRDefault="00867D8C" w:rsidP="00867D8C">
      <w:pPr>
        <w:jc w:val="center"/>
        <w:rPr>
          <w:color w:val="000000" w:themeColor="text1"/>
        </w:rPr>
      </w:pPr>
      <w:r w:rsidRPr="00971410">
        <w:rPr>
          <w:color w:val="000000" w:themeColor="text1"/>
        </w:rPr>
        <w:t>instructor.</w:t>
      </w:r>
    </w:p>
    <w:p w14:paraId="303AD3AE" w14:textId="77777777" w:rsidR="00867D8C" w:rsidRPr="00971410" w:rsidRDefault="00867D8C" w:rsidP="00963506">
      <w:pPr>
        <w:rPr>
          <w:color w:val="000000" w:themeColor="text1"/>
        </w:rPr>
      </w:pPr>
    </w:p>
    <w:p w14:paraId="6821DDE0" w14:textId="023F03C4" w:rsidR="007A7A01" w:rsidRPr="00971410" w:rsidRDefault="007A7A01" w:rsidP="007A7A01">
      <w:pPr>
        <w:rPr>
          <w:b/>
          <w:color w:val="000000" w:themeColor="text1"/>
        </w:rPr>
      </w:pPr>
      <w:r w:rsidRPr="00971410">
        <w:rPr>
          <w:b/>
          <w:color w:val="000000" w:themeColor="text1"/>
        </w:rPr>
        <w:t>Name of instructor</w:t>
      </w:r>
      <w:r w:rsidR="001706E3">
        <w:rPr>
          <w:b/>
          <w:color w:val="000000" w:themeColor="text1"/>
        </w:rPr>
        <w:t>: Dong Wang</w:t>
      </w:r>
    </w:p>
    <w:p w14:paraId="7649D661" w14:textId="72EEE245" w:rsidR="007A7A01" w:rsidRPr="00971410" w:rsidRDefault="007A7A01" w:rsidP="007A7A01">
      <w:pPr>
        <w:rPr>
          <w:b/>
          <w:color w:val="000000" w:themeColor="text1"/>
        </w:rPr>
      </w:pPr>
      <w:r w:rsidRPr="00971410">
        <w:rPr>
          <w:b/>
          <w:color w:val="000000" w:themeColor="text1"/>
        </w:rPr>
        <w:t>Instructor’s office address and office hours</w:t>
      </w:r>
      <w:r w:rsidR="001706E3">
        <w:rPr>
          <w:b/>
          <w:color w:val="000000" w:themeColor="text1"/>
        </w:rPr>
        <w:t>: TBD</w:t>
      </w:r>
    </w:p>
    <w:p w14:paraId="09B238AF" w14:textId="77777777" w:rsidR="007A7A01" w:rsidRPr="00971410" w:rsidRDefault="007A7A01" w:rsidP="007A7A01">
      <w:pPr>
        <w:rPr>
          <w:b/>
          <w:color w:val="000000" w:themeColor="text1"/>
        </w:rPr>
      </w:pPr>
      <w:r w:rsidRPr="00971410">
        <w:rPr>
          <w:b/>
          <w:color w:val="000000" w:themeColor="text1"/>
        </w:rPr>
        <w:t>Instructor’s telephone number and email address</w:t>
      </w:r>
    </w:p>
    <w:p w14:paraId="1535455A" w14:textId="77777777" w:rsidR="007A7A01" w:rsidRPr="00971410" w:rsidRDefault="007A7A01" w:rsidP="007A7A01">
      <w:pPr>
        <w:rPr>
          <w:i/>
          <w:color w:val="000000" w:themeColor="text1"/>
        </w:rPr>
      </w:pPr>
      <w:r w:rsidRPr="00971410">
        <w:rPr>
          <w:i/>
          <w:color w:val="000000" w:themeColor="text1"/>
        </w:rPr>
        <w:t>In</w:t>
      </w:r>
      <w:r w:rsidR="0072068A" w:rsidRPr="00971410">
        <w:rPr>
          <w:i/>
          <w:color w:val="000000" w:themeColor="text1"/>
        </w:rPr>
        <w:t>dicate preferred contact method</w:t>
      </w:r>
    </w:p>
    <w:p w14:paraId="4B6A2B7B" w14:textId="203B098C" w:rsidR="001706E3" w:rsidRDefault="001706E3" w:rsidP="007A7A01">
      <w:pPr>
        <w:rPr>
          <w:color w:val="000000" w:themeColor="text1"/>
        </w:rPr>
      </w:pPr>
      <w:r>
        <w:rPr>
          <w:color w:val="000000" w:themeColor="text1"/>
        </w:rPr>
        <w:t>Phone: 217-244-6412</w:t>
      </w:r>
    </w:p>
    <w:p w14:paraId="37B254E1" w14:textId="0F264D25" w:rsidR="007A7A01" w:rsidRDefault="001706E3" w:rsidP="007A7A01">
      <w:pPr>
        <w:rPr>
          <w:color w:val="000000" w:themeColor="text1"/>
        </w:rPr>
      </w:pPr>
      <w:r>
        <w:rPr>
          <w:color w:val="000000" w:themeColor="text1"/>
        </w:rPr>
        <w:t xml:space="preserve">Email (preferred): </w:t>
      </w:r>
      <w:hyperlink r:id="rId12" w:history="1">
        <w:r w:rsidRPr="002302A3">
          <w:rPr>
            <w:rStyle w:val="Hyperlink"/>
          </w:rPr>
          <w:t>dwang24@illinois.edu</w:t>
        </w:r>
      </w:hyperlink>
    </w:p>
    <w:p w14:paraId="5F3C08A0" w14:textId="0E3B2C7C" w:rsidR="001706E3" w:rsidRPr="00971410" w:rsidRDefault="001706E3" w:rsidP="007A7A01">
      <w:pPr>
        <w:rPr>
          <w:color w:val="000000" w:themeColor="text1"/>
        </w:rPr>
      </w:pPr>
    </w:p>
    <w:p w14:paraId="4F6F04A5" w14:textId="45991455" w:rsidR="007A7A01" w:rsidRPr="00971410" w:rsidRDefault="007A7A01" w:rsidP="007A7A01">
      <w:pPr>
        <w:rPr>
          <w:b/>
          <w:color w:val="000000" w:themeColor="text1"/>
        </w:rPr>
      </w:pPr>
      <w:r w:rsidRPr="00971410">
        <w:rPr>
          <w:b/>
          <w:color w:val="000000" w:themeColor="text1"/>
        </w:rPr>
        <w:t>Name of any instructional assistants</w:t>
      </w:r>
      <w:r w:rsidR="001706E3">
        <w:rPr>
          <w:b/>
          <w:color w:val="000000" w:themeColor="text1"/>
        </w:rPr>
        <w:t xml:space="preserve">: TBD </w:t>
      </w:r>
      <w:commentRangeStart w:id="2"/>
      <w:commentRangeStart w:id="3"/>
      <w:commentRangeStart w:id="4"/>
      <w:r w:rsidR="001706E3">
        <w:rPr>
          <w:b/>
          <w:color w:val="000000" w:themeColor="text1"/>
        </w:rPr>
        <w:t>(</w:t>
      </w:r>
      <w:r w:rsidR="006A2111">
        <w:rPr>
          <w:b/>
          <w:color w:val="000000" w:themeColor="text1"/>
        </w:rPr>
        <w:t xml:space="preserve">I would like to keep the size of the class to be </w:t>
      </w:r>
      <w:r w:rsidR="00194CC6">
        <w:rPr>
          <w:b/>
          <w:color w:val="000000" w:themeColor="text1"/>
        </w:rPr>
        <w:t>under</w:t>
      </w:r>
      <w:r w:rsidR="006A2111">
        <w:rPr>
          <w:b/>
          <w:color w:val="000000" w:themeColor="text1"/>
        </w:rPr>
        <w:t xml:space="preserve"> 3</w:t>
      </w:r>
      <w:ins w:id="5" w:author="Microsoft Office User" w:date="2021-02-03T11:10:00Z">
        <w:r w:rsidR="005D362E">
          <w:rPr>
            <w:b/>
            <w:color w:val="000000" w:themeColor="text1"/>
          </w:rPr>
          <w:t>5</w:t>
        </w:r>
      </w:ins>
      <w:del w:id="6" w:author="Microsoft Office User" w:date="2021-02-03T11:10:00Z">
        <w:r w:rsidR="006A2111" w:rsidDel="005D362E">
          <w:rPr>
            <w:b/>
            <w:color w:val="000000" w:themeColor="text1"/>
          </w:rPr>
          <w:delText>0</w:delText>
        </w:r>
      </w:del>
      <w:r w:rsidR="006A2111">
        <w:rPr>
          <w:b/>
          <w:color w:val="000000" w:themeColor="text1"/>
        </w:rPr>
        <w:t xml:space="preserve"> </w:t>
      </w:r>
      <w:r w:rsidR="004A1255">
        <w:rPr>
          <w:b/>
          <w:color w:val="000000" w:themeColor="text1"/>
        </w:rPr>
        <w:t>for the 1</w:t>
      </w:r>
      <w:r w:rsidR="004A1255" w:rsidRPr="004A1255">
        <w:rPr>
          <w:b/>
          <w:color w:val="000000" w:themeColor="text1"/>
          <w:vertAlign w:val="superscript"/>
        </w:rPr>
        <w:t>st</w:t>
      </w:r>
      <w:r w:rsidR="004A1255">
        <w:rPr>
          <w:b/>
          <w:color w:val="000000" w:themeColor="text1"/>
        </w:rPr>
        <w:t xml:space="preserve"> time offering </w:t>
      </w:r>
      <w:r w:rsidR="00253C04">
        <w:rPr>
          <w:b/>
          <w:color w:val="000000" w:themeColor="text1"/>
        </w:rPr>
        <w:t>if possible (I</w:t>
      </w:r>
      <w:r w:rsidR="006A2111">
        <w:rPr>
          <w:b/>
          <w:color w:val="000000" w:themeColor="text1"/>
        </w:rPr>
        <w:t>t is project based and I would</w:t>
      </w:r>
      <w:r w:rsidR="00F84D75">
        <w:rPr>
          <w:b/>
          <w:color w:val="000000" w:themeColor="text1"/>
        </w:rPr>
        <w:t xml:space="preserve"> like</w:t>
      </w:r>
      <w:r w:rsidR="006A2111">
        <w:rPr>
          <w:b/>
          <w:color w:val="000000" w:themeColor="text1"/>
        </w:rPr>
        <w:t xml:space="preserve"> to discuss with each group about their projects throughout the semester</w:t>
      </w:r>
      <w:r w:rsidR="00253C04">
        <w:rPr>
          <w:b/>
          <w:color w:val="000000" w:themeColor="text1"/>
        </w:rPr>
        <w:t>)</w:t>
      </w:r>
      <w:r w:rsidR="006A2111">
        <w:rPr>
          <w:b/>
          <w:color w:val="000000" w:themeColor="text1"/>
        </w:rPr>
        <w:t>.</w:t>
      </w:r>
      <w:r w:rsidR="001706E3">
        <w:rPr>
          <w:b/>
          <w:color w:val="000000" w:themeColor="text1"/>
        </w:rPr>
        <w:t>)</w:t>
      </w:r>
      <w:commentRangeEnd w:id="2"/>
      <w:r w:rsidR="00295CBB">
        <w:rPr>
          <w:rStyle w:val="CommentReference"/>
        </w:rPr>
        <w:commentReference w:id="2"/>
      </w:r>
      <w:commentRangeEnd w:id="3"/>
      <w:r w:rsidR="00511E3C">
        <w:rPr>
          <w:rStyle w:val="CommentReference"/>
        </w:rPr>
        <w:commentReference w:id="3"/>
      </w:r>
      <w:commentRangeEnd w:id="4"/>
      <w:r w:rsidR="005D362E">
        <w:rPr>
          <w:rStyle w:val="CommentReference"/>
        </w:rPr>
        <w:commentReference w:id="4"/>
      </w:r>
    </w:p>
    <w:p w14:paraId="7111FDAA" w14:textId="6817514F" w:rsidR="007A7A01" w:rsidRPr="00971410" w:rsidRDefault="007A7A01" w:rsidP="007A7A01">
      <w:pPr>
        <w:rPr>
          <w:b/>
          <w:color w:val="000000" w:themeColor="text1"/>
        </w:rPr>
      </w:pPr>
      <w:r w:rsidRPr="00971410">
        <w:rPr>
          <w:b/>
          <w:color w:val="000000" w:themeColor="text1"/>
        </w:rPr>
        <w:t>Assistants’ office addresses and office hours</w:t>
      </w:r>
      <w:r w:rsidR="001706E3">
        <w:rPr>
          <w:b/>
          <w:color w:val="000000" w:themeColor="text1"/>
        </w:rPr>
        <w:t>: TBD</w:t>
      </w:r>
    </w:p>
    <w:p w14:paraId="5A3D46C9" w14:textId="7BD9EADD" w:rsidR="00F36259" w:rsidRPr="00971410" w:rsidRDefault="007A7A01" w:rsidP="007A7A01">
      <w:pPr>
        <w:rPr>
          <w:b/>
          <w:color w:val="000000" w:themeColor="text1"/>
        </w:rPr>
      </w:pPr>
      <w:r w:rsidRPr="00971410">
        <w:rPr>
          <w:b/>
          <w:color w:val="000000" w:themeColor="text1"/>
        </w:rPr>
        <w:t>Assistants’ telephone numbers and email addresses</w:t>
      </w:r>
      <w:r w:rsidR="001706E3">
        <w:rPr>
          <w:b/>
          <w:color w:val="000000" w:themeColor="text1"/>
        </w:rPr>
        <w:t>: TBD</w:t>
      </w:r>
    </w:p>
    <w:p w14:paraId="7BD179BD" w14:textId="77777777" w:rsidR="007A7A01" w:rsidRPr="00971410" w:rsidRDefault="007A7A01" w:rsidP="007A7A01">
      <w:pPr>
        <w:rPr>
          <w:i/>
          <w:color w:val="000000" w:themeColor="text1"/>
        </w:rPr>
      </w:pPr>
      <w:r w:rsidRPr="00971410">
        <w:rPr>
          <w:i/>
          <w:color w:val="000000" w:themeColor="text1"/>
        </w:rPr>
        <w:t>In</w:t>
      </w:r>
      <w:r w:rsidR="0072068A" w:rsidRPr="00971410">
        <w:rPr>
          <w:i/>
          <w:color w:val="000000" w:themeColor="text1"/>
        </w:rPr>
        <w:t>dicate preferred contact method</w:t>
      </w:r>
    </w:p>
    <w:p w14:paraId="2E383701" w14:textId="77777777" w:rsidR="007A7A01" w:rsidRPr="00971410" w:rsidRDefault="007A7A01" w:rsidP="007A7A01">
      <w:pPr>
        <w:rPr>
          <w:color w:val="000000" w:themeColor="text1"/>
        </w:rPr>
      </w:pPr>
    </w:p>
    <w:p w14:paraId="2A143360" w14:textId="7595D464" w:rsidR="00867D8C" w:rsidRPr="00971410" w:rsidRDefault="00867D8C" w:rsidP="00867D8C">
      <w:pPr>
        <w:rPr>
          <w:rStyle w:val="apple-style-span"/>
          <w:b/>
          <w:color w:val="000000" w:themeColor="text1"/>
        </w:rPr>
      </w:pPr>
      <w:r w:rsidRPr="00971410">
        <w:rPr>
          <w:rStyle w:val="apple-style-span"/>
          <w:b/>
          <w:color w:val="000000" w:themeColor="text1"/>
        </w:rPr>
        <w:t xml:space="preserve">Course Description </w:t>
      </w:r>
      <w:r w:rsidRPr="00971410">
        <w:rPr>
          <w:rStyle w:val="apple-style-span"/>
          <w:b/>
          <w:color w:val="000000" w:themeColor="text1"/>
        </w:rPr>
        <w:br/>
      </w:r>
      <w:r w:rsidRPr="00971410">
        <w:rPr>
          <w:rStyle w:val="apple-style-span"/>
          <w:i/>
          <w:color w:val="000000" w:themeColor="text1"/>
        </w:rPr>
        <w:t>[ideally one that expands on the catalog description]</w:t>
      </w:r>
    </w:p>
    <w:p w14:paraId="6403A9C9" w14:textId="3DB68636" w:rsidR="00867D8C" w:rsidRDefault="005709ED" w:rsidP="00867D8C">
      <w:pPr>
        <w:rPr>
          <w:rStyle w:val="apple-style-span"/>
          <w:i/>
          <w:color w:val="000000" w:themeColor="text1"/>
        </w:rPr>
      </w:pPr>
      <w:r>
        <w:rPr>
          <w:rStyle w:val="apple-style-span"/>
          <w:i/>
          <w:color w:val="000000" w:themeColor="text1"/>
        </w:rPr>
        <w:lastRenderedPageBreak/>
        <w:t>[OPT] Note any course for which this is a</w:t>
      </w:r>
      <w:r w:rsidR="00867D8C" w:rsidRPr="00971410">
        <w:rPr>
          <w:rStyle w:val="apple-style-span"/>
          <w:i/>
          <w:color w:val="000000" w:themeColor="text1"/>
        </w:rPr>
        <w:t xml:space="preserve"> pre-requisite</w:t>
      </w:r>
      <w:r>
        <w:rPr>
          <w:rStyle w:val="apple-style-span"/>
          <w:i/>
          <w:color w:val="000000" w:themeColor="text1"/>
        </w:rPr>
        <w:t xml:space="preserve">. Note </w:t>
      </w:r>
      <w:r w:rsidR="00867D8C" w:rsidRPr="00971410">
        <w:rPr>
          <w:rStyle w:val="apple-style-span"/>
          <w:i/>
          <w:color w:val="000000" w:themeColor="text1"/>
        </w:rPr>
        <w:t>degree requirements met by taking course</w:t>
      </w:r>
      <w:r>
        <w:rPr>
          <w:rStyle w:val="apple-style-span"/>
          <w:i/>
          <w:color w:val="000000" w:themeColor="text1"/>
        </w:rPr>
        <w:t>.</w:t>
      </w:r>
    </w:p>
    <w:p w14:paraId="72719964" w14:textId="7C1928D8" w:rsidR="00515D86" w:rsidRDefault="00515D86" w:rsidP="00515D86">
      <w:pPr>
        <w:rPr>
          <w:rStyle w:val="apple-style-span"/>
          <w:color w:val="000000" w:themeColor="text1"/>
        </w:rPr>
      </w:pPr>
      <w:r w:rsidRPr="00515D86">
        <w:rPr>
          <w:rStyle w:val="apple-style-span"/>
          <w:color w:val="000000" w:themeColor="text1"/>
        </w:rPr>
        <w:t>Online social media (e.g., Twitter, Facebook), smartphones, and ubiquitous internet connectivity have greatly facilitated data sharing at scale, allowing for a firehose of human and sensor observations to pour in about the physical world in real-time. This opens up unprecedented challenges and opportunities in the field of social sensing and cyber-physical systems (CPS) where an important goal is to efficiently organize the real-time data feeds and accurately reconstruct the "states of the world", both physical and social. This course offers students the opportunity to learn the theoretical foundations, state-of-the-art techniques, and hands-on experience in this exciting area. The topic of this class is timely due to the increasing interest in online social networks, big data, and human-in-the-loop systems, as well as the proliferation of computing artifacts that interact with or monitor the physical world.</w:t>
      </w:r>
    </w:p>
    <w:p w14:paraId="6C40DE34" w14:textId="77777777" w:rsidR="00515D86" w:rsidRPr="00515D86" w:rsidRDefault="00515D86" w:rsidP="00515D86">
      <w:pPr>
        <w:rPr>
          <w:rStyle w:val="apple-style-span"/>
          <w:color w:val="000000" w:themeColor="text1"/>
        </w:rPr>
      </w:pPr>
    </w:p>
    <w:p w14:paraId="1E478B61" w14:textId="0B16932F" w:rsidR="00515D86" w:rsidRPr="00515D86" w:rsidRDefault="00515D86" w:rsidP="00515D86">
      <w:pPr>
        <w:rPr>
          <w:rStyle w:val="apple-style-span"/>
          <w:color w:val="000000" w:themeColor="text1"/>
        </w:rPr>
      </w:pPr>
      <w:r w:rsidRPr="00515D86">
        <w:rPr>
          <w:rStyle w:val="apple-style-span"/>
          <w:color w:val="000000" w:themeColor="text1"/>
        </w:rPr>
        <w:t xml:space="preserve">The class contains four main components: (i) the introduction to social sensing and cyber-physical systems; (ii) key technical challenges (e.g., big data analytics, system reliability, user mobility, energy, privacy, etc.); (iii) state-of-the-art techniques and systems (e.g., MapReduce/Hadoop, fact-finding, </w:t>
      </w:r>
      <w:proofErr w:type="spellStart"/>
      <w:r w:rsidRPr="00515D86">
        <w:rPr>
          <w:rStyle w:val="apple-style-span"/>
          <w:color w:val="000000" w:themeColor="text1"/>
        </w:rPr>
        <w:t>etc</w:t>
      </w:r>
      <w:proofErr w:type="spellEnd"/>
      <w:r w:rsidRPr="00515D86">
        <w:rPr>
          <w:rStyle w:val="apple-style-span"/>
          <w:color w:val="000000" w:themeColor="text1"/>
        </w:rPr>
        <w:t xml:space="preserve">); (iv) emerging applications (smartphone-based crowdsensing, online social media sensing, participatory/opportunistic sensing, intelligent transportation, smart buildings, body area networks </w:t>
      </w:r>
      <w:proofErr w:type="spellStart"/>
      <w:r w:rsidRPr="00515D86">
        <w:rPr>
          <w:rStyle w:val="apple-style-span"/>
          <w:color w:val="000000" w:themeColor="text1"/>
        </w:rPr>
        <w:t>etc</w:t>
      </w:r>
      <w:proofErr w:type="spellEnd"/>
      <w:r w:rsidRPr="00515D86">
        <w:rPr>
          <w:rStyle w:val="apple-style-span"/>
          <w:color w:val="000000" w:themeColor="text1"/>
        </w:rPr>
        <w:t>). The students will have the opportunities to work with real world social sensing and cyber-physical system problems.</w:t>
      </w:r>
    </w:p>
    <w:p w14:paraId="1AFD3E70" w14:textId="77777777" w:rsidR="00B03606" w:rsidRPr="00971410" w:rsidRDefault="00B03606" w:rsidP="007A7A01">
      <w:pPr>
        <w:rPr>
          <w:b/>
          <w:color w:val="000000" w:themeColor="text1"/>
        </w:rPr>
      </w:pPr>
    </w:p>
    <w:p w14:paraId="568C3B81" w14:textId="77777777" w:rsidR="00E37BAF" w:rsidRPr="00971410" w:rsidRDefault="00E37BAF" w:rsidP="007A7A01">
      <w:pPr>
        <w:rPr>
          <w:b/>
          <w:color w:val="000000" w:themeColor="text1"/>
        </w:rPr>
      </w:pPr>
      <w:r w:rsidRPr="00971410">
        <w:rPr>
          <w:b/>
          <w:color w:val="000000" w:themeColor="text1"/>
        </w:rPr>
        <w:t>Pre- and Co-requisites</w:t>
      </w:r>
    </w:p>
    <w:p w14:paraId="5CD3A964" w14:textId="77777777" w:rsidR="00E37BAF" w:rsidRPr="00971410" w:rsidRDefault="0072068A" w:rsidP="007A7A01">
      <w:pPr>
        <w:rPr>
          <w:i/>
          <w:color w:val="000000" w:themeColor="text1"/>
        </w:rPr>
      </w:pPr>
      <w:r w:rsidRPr="00971410">
        <w:rPr>
          <w:i/>
          <w:color w:val="000000" w:themeColor="text1"/>
        </w:rPr>
        <w:t>Note any pre- and/or co-requisites by course name and title or state “none.”</w:t>
      </w:r>
    </w:p>
    <w:p w14:paraId="3F163FE3" w14:textId="18B22ACB" w:rsidR="0072068A" w:rsidRDefault="00072AD8" w:rsidP="007A7A01">
      <w:pPr>
        <w:rPr>
          <w:b/>
          <w:color w:val="000000" w:themeColor="text1"/>
        </w:rPr>
      </w:pPr>
      <w:r>
        <w:rPr>
          <w:b/>
          <w:color w:val="000000" w:themeColor="text1"/>
        </w:rPr>
        <w:t xml:space="preserve">The  pre-requisite of this course </w:t>
      </w:r>
      <w:r w:rsidR="00C57892">
        <w:rPr>
          <w:b/>
          <w:color w:val="000000" w:themeColor="text1"/>
        </w:rPr>
        <w:t>include: 1) graduate standing; 2)</w:t>
      </w:r>
      <w:r>
        <w:rPr>
          <w:b/>
          <w:color w:val="000000" w:themeColor="text1"/>
        </w:rPr>
        <w:t xml:space="preserve"> </w:t>
      </w:r>
      <w:r w:rsidR="00C57892">
        <w:rPr>
          <w:b/>
          <w:color w:val="000000" w:themeColor="text1"/>
        </w:rPr>
        <w:t>proficiency in the</w:t>
      </w:r>
      <w:r>
        <w:rPr>
          <w:b/>
          <w:color w:val="000000" w:themeColor="text1"/>
        </w:rPr>
        <w:t xml:space="preserve"> Python programming</w:t>
      </w:r>
      <w:r w:rsidR="00C57892">
        <w:rPr>
          <w:b/>
          <w:color w:val="000000" w:themeColor="text1"/>
        </w:rPr>
        <w:t xml:space="preserve"> language</w:t>
      </w:r>
      <w:r>
        <w:rPr>
          <w:b/>
          <w:color w:val="000000" w:themeColor="text1"/>
        </w:rPr>
        <w:t xml:space="preserve">. </w:t>
      </w:r>
    </w:p>
    <w:p w14:paraId="7687767E" w14:textId="77777777" w:rsidR="00072AD8" w:rsidRPr="00971410" w:rsidRDefault="00072AD8" w:rsidP="007A7A01">
      <w:pPr>
        <w:rPr>
          <w:b/>
          <w:color w:val="000000" w:themeColor="text1"/>
        </w:rPr>
      </w:pPr>
    </w:p>
    <w:p w14:paraId="615DB9FA" w14:textId="64DA1935" w:rsidR="008D272F" w:rsidRPr="00971410" w:rsidRDefault="008D272F" w:rsidP="007A7A01">
      <w:pPr>
        <w:rPr>
          <w:b/>
          <w:color w:val="000000" w:themeColor="text1"/>
        </w:rPr>
      </w:pPr>
      <w:r w:rsidRPr="00971410">
        <w:rPr>
          <w:b/>
          <w:color w:val="000000" w:themeColor="text1"/>
        </w:rPr>
        <w:t># Credit hours</w:t>
      </w:r>
      <w:r w:rsidR="00072AD8">
        <w:rPr>
          <w:b/>
          <w:color w:val="000000" w:themeColor="text1"/>
        </w:rPr>
        <w:t xml:space="preserve">: </w:t>
      </w:r>
      <w:commentRangeStart w:id="7"/>
      <w:commentRangeStart w:id="8"/>
      <w:commentRangeStart w:id="9"/>
      <w:r w:rsidR="00072AD8">
        <w:rPr>
          <w:b/>
          <w:color w:val="000000" w:themeColor="text1"/>
        </w:rPr>
        <w:t>4 credits</w:t>
      </w:r>
      <w:r w:rsidRPr="00971410">
        <w:rPr>
          <w:b/>
          <w:color w:val="000000" w:themeColor="text1"/>
        </w:rPr>
        <w:t xml:space="preserve"> </w:t>
      </w:r>
      <w:commentRangeEnd w:id="7"/>
      <w:r w:rsidR="00072AD8">
        <w:rPr>
          <w:rStyle w:val="CommentReference"/>
        </w:rPr>
        <w:commentReference w:id="7"/>
      </w:r>
      <w:commentRangeEnd w:id="8"/>
      <w:r w:rsidR="0030331A">
        <w:rPr>
          <w:rStyle w:val="CommentReference"/>
        </w:rPr>
        <w:commentReference w:id="8"/>
      </w:r>
      <w:commentRangeEnd w:id="9"/>
      <w:r w:rsidR="00D860E7">
        <w:rPr>
          <w:rStyle w:val="CommentReference"/>
        </w:rPr>
        <w:commentReference w:id="9"/>
      </w:r>
    </w:p>
    <w:p w14:paraId="31637FFC" w14:textId="7EF9FDC0" w:rsidR="008D272F" w:rsidRPr="00971410" w:rsidRDefault="008D272F" w:rsidP="008D272F">
      <w:pPr>
        <w:rPr>
          <w:i/>
          <w:color w:val="000000" w:themeColor="text1"/>
        </w:rPr>
      </w:pPr>
      <w:r w:rsidRPr="00971410">
        <w:rPr>
          <w:i/>
          <w:color w:val="000000" w:themeColor="text1"/>
        </w:rPr>
        <w:t>If variable credit is offered, note requirements/expectations</w:t>
      </w:r>
      <w:r w:rsidR="00E33DFC" w:rsidRPr="00971410">
        <w:rPr>
          <w:i/>
          <w:color w:val="000000" w:themeColor="text1"/>
        </w:rPr>
        <w:t xml:space="preserve"> for each level</w:t>
      </w:r>
      <w:r w:rsidRPr="00971410">
        <w:rPr>
          <w:i/>
          <w:color w:val="000000" w:themeColor="text1"/>
        </w:rPr>
        <w:t xml:space="preserve"> and how they will be accounted for in the final grade</w:t>
      </w:r>
      <w:r w:rsidR="00F401F8" w:rsidRPr="00971410">
        <w:rPr>
          <w:i/>
          <w:color w:val="000000" w:themeColor="text1"/>
        </w:rPr>
        <w:t xml:space="preserve"> for all students, </w:t>
      </w:r>
      <w:r w:rsidR="00E33DFC" w:rsidRPr="00971410">
        <w:rPr>
          <w:i/>
          <w:color w:val="000000" w:themeColor="text1"/>
        </w:rPr>
        <w:t>including graduate and undergraduate if applicable</w:t>
      </w:r>
      <w:r w:rsidRPr="00971410">
        <w:rPr>
          <w:i/>
          <w:color w:val="000000" w:themeColor="text1"/>
        </w:rPr>
        <w:t xml:space="preserve">. </w:t>
      </w:r>
    </w:p>
    <w:p w14:paraId="16249818" w14:textId="524D6421" w:rsidR="00963506" w:rsidRPr="00971410" w:rsidRDefault="008D272F" w:rsidP="00867D8C">
      <w:pPr>
        <w:rPr>
          <w:i/>
          <w:color w:val="000000" w:themeColor="text1"/>
        </w:rPr>
      </w:pPr>
      <w:r w:rsidRPr="00971410">
        <w:rPr>
          <w:b/>
          <w:color w:val="000000" w:themeColor="text1"/>
        </w:rPr>
        <w:t xml:space="preserve">Student </w:t>
      </w:r>
      <w:r w:rsidR="00E37BAF" w:rsidRPr="00971410">
        <w:rPr>
          <w:b/>
          <w:color w:val="000000" w:themeColor="text1"/>
        </w:rPr>
        <w:t xml:space="preserve">Learning </w:t>
      </w:r>
      <w:r w:rsidR="00597849">
        <w:rPr>
          <w:b/>
          <w:color w:val="000000" w:themeColor="text1"/>
        </w:rPr>
        <w:t xml:space="preserve">Objectives or </w:t>
      </w:r>
      <w:r w:rsidRPr="00971410">
        <w:rPr>
          <w:b/>
          <w:color w:val="000000" w:themeColor="text1"/>
        </w:rPr>
        <w:t>Outcomes</w:t>
      </w:r>
      <w:r w:rsidR="00963506" w:rsidRPr="00971410">
        <w:rPr>
          <w:b/>
          <w:color w:val="000000" w:themeColor="text1"/>
        </w:rPr>
        <w:t xml:space="preserve"> </w:t>
      </w:r>
      <w:r w:rsidR="00963506" w:rsidRPr="00971410">
        <w:rPr>
          <w:b/>
          <w:color w:val="000000" w:themeColor="text1"/>
        </w:rPr>
        <w:br/>
      </w:r>
      <w:r w:rsidR="003728BD" w:rsidRPr="00971410">
        <w:rPr>
          <w:i/>
          <w:color w:val="000000" w:themeColor="text1"/>
        </w:rPr>
        <w:t>D</w:t>
      </w:r>
      <w:r w:rsidR="007712E1" w:rsidRPr="00971410">
        <w:rPr>
          <w:i/>
          <w:color w:val="000000" w:themeColor="text1"/>
        </w:rPr>
        <w:t>escribe</w:t>
      </w:r>
      <w:r w:rsidR="00963506" w:rsidRPr="00971410">
        <w:rPr>
          <w:i/>
          <w:color w:val="000000" w:themeColor="text1"/>
        </w:rPr>
        <w:t xml:space="preserve"> </w:t>
      </w:r>
      <w:r w:rsidR="007712E1" w:rsidRPr="00971410">
        <w:rPr>
          <w:i/>
          <w:color w:val="000000" w:themeColor="text1"/>
        </w:rPr>
        <w:t xml:space="preserve">learning </w:t>
      </w:r>
      <w:r w:rsidR="00597849">
        <w:rPr>
          <w:i/>
          <w:color w:val="000000" w:themeColor="text1"/>
        </w:rPr>
        <w:t xml:space="preserve">objectives or </w:t>
      </w:r>
      <w:r w:rsidR="007712E1" w:rsidRPr="00971410">
        <w:rPr>
          <w:i/>
          <w:color w:val="000000" w:themeColor="text1"/>
        </w:rPr>
        <w:t>outcomes that students will achieve if they complete the course</w:t>
      </w:r>
      <w:r w:rsidR="001C551D" w:rsidRPr="00971410">
        <w:rPr>
          <w:i/>
          <w:color w:val="000000" w:themeColor="text1"/>
        </w:rPr>
        <w:t>.</w:t>
      </w:r>
      <w:r w:rsidR="00E33DFC" w:rsidRPr="00971410">
        <w:rPr>
          <w:i/>
          <w:color w:val="000000" w:themeColor="text1"/>
        </w:rPr>
        <w:t xml:space="preserve"> </w:t>
      </w:r>
    </w:p>
    <w:p w14:paraId="2BD65158" w14:textId="77777777" w:rsidR="00963506" w:rsidRPr="00971410" w:rsidRDefault="00963506" w:rsidP="00867D8C">
      <w:pPr>
        <w:rPr>
          <w:rStyle w:val="apple-style-span"/>
          <w:i/>
          <w:color w:val="000000" w:themeColor="text1"/>
        </w:rPr>
      </w:pPr>
    </w:p>
    <w:p w14:paraId="6911ADEF" w14:textId="36BE9C91" w:rsidR="00867D8C" w:rsidRPr="00C42991" w:rsidRDefault="00867D8C" w:rsidP="00867D8C">
      <w:pPr>
        <w:rPr>
          <w:rStyle w:val="apple-style-span"/>
          <w:color w:val="000000" w:themeColor="text1"/>
        </w:rPr>
      </w:pPr>
      <w:r w:rsidRPr="00C42991">
        <w:rPr>
          <w:rStyle w:val="apple-style-span"/>
          <w:color w:val="000000" w:themeColor="text1"/>
        </w:rPr>
        <w:t>Upon successful completion of the course, students will:</w:t>
      </w:r>
    </w:p>
    <w:p w14:paraId="4989435D" w14:textId="31EA14B6" w:rsidR="007303E8" w:rsidRPr="00C42991" w:rsidRDefault="007303E8" w:rsidP="00867D8C">
      <w:pPr>
        <w:rPr>
          <w:rStyle w:val="apple-style-span"/>
          <w:b/>
          <w:color w:val="000000" w:themeColor="text1"/>
        </w:rPr>
      </w:pPr>
    </w:p>
    <w:p w14:paraId="7C29605B" w14:textId="0D16F250" w:rsidR="007303E8" w:rsidRPr="00C42991" w:rsidRDefault="00485543" w:rsidP="007303E8">
      <w:pPr>
        <w:pStyle w:val="ListParagraph"/>
        <w:numPr>
          <w:ilvl w:val="0"/>
          <w:numId w:val="15"/>
        </w:numPr>
        <w:rPr>
          <w:rStyle w:val="apple-style-span"/>
          <w:color w:val="000000" w:themeColor="text1"/>
        </w:rPr>
      </w:pPr>
      <w:r w:rsidRPr="00C42991">
        <w:rPr>
          <w:rStyle w:val="apple-style-span"/>
          <w:color w:val="000000" w:themeColor="text1"/>
        </w:rPr>
        <w:t>Understand the concept of social sensing and human-centric cyber-physical systems (CPS)</w:t>
      </w:r>
    </w:p>
    <w:p w14:paraId="7A3DFD4F" w14:textId="6B791AEE" w:rsidR="00485543" w:rsidRPr="00C42991" w:rsidRDefault="00485543" w:rsidP="007303E8">
      <w:pPr>
        <w:pStyle w:val="ListParagraph"/>
        <w:numPr>
          <w:ilvl w:val="0"/>
          <w:numId w:val="15"/>
        </w:numPr>
        <w:rPr>
          <w:rStyle w:val="apple-style-span"/>
          <w:color w:val="000000" w:themeColor="text1"/>
        </w:rPr>
      </w:pPr>
      <w:r w:rsidRPr="00C42991">
        <w:rPr>
          <w:rStyle w:val="apple-style-span"/>
          <w:color w:val="000000" w:themeColor="text1"/>
        </w:rPr>
        <w:t>Learn the theoretical foundation, state-of-the-art techniques, hands-on experience in social sensing and CPS</w:t>
      </w:r>
    </w:p>
    <w:p w14:paraId="200B1B64" w14:textId="65DAB5DE" w:rsidR="00485543" w:rsidRPr="00C42991" w:rsidRDefault="00485543" w:rsidP="007303E8">
      <w:pPr>
        <w:pStyle w:val="ListParagraph"/>
        <w:numPr>
          <w:ilvl w:val="0"/>
          <w:numId w:val="15"/>
        </w:numPr>
        <w:rPr>
          <w:rStyle w:val="apple-style-span"/>
          <w:color w:val="000000" w:themeColor="text1"/>
        </w:rPr>
      </w:pPr>
      <w:r w:rsidRPr="00C42991">
        <w:rPr>
          <w:rStyle w:val="apple-style-span"/>
          <w:color w:val="000000" w:themeColor="text1"/>
        </w:rPr>
        <w:t>Develop independent research projects to address the real-world exciting problem in social sensing</w:t>
      </w:r>
    </w:p>
    <w:p w14:paraId="127FF6DE" w14:textId="3D7B2B5A" w:rsidR="00485543" w:rsidRPr="00C42991" w:rsidRDefault="00485543" w:rsidP="007303E8">
      <w:pPr>
        <w:pStyle w:val="ListParagraph"/>
        <w:numPr>
          <w:ilvl w:val="0"/>
          <w:numId w:val="15"/>
        </w:numPr>
        <w:rPr>
          <w:rStyle w:val="apple-style-span"/>
          <w:color w:val="000000" w:themeColor="text1"/>
        </w:rPr>
      </w:pPr>
      <w:r w:rsidRPr="00C42991">
        <w:rPr>
          <w:rStyle w:val="apple-style-span"/>
          <w:color w:val="000000" w:themeColor="text1"/>
        </w:rPr>
        <w:t>Improve critical reading, discussion, presentational and team-working skills</w:t>
      </w:r>
    </w:p>
    <w:p w14:paraId="55337653" w14:textId="77777777" w:rsidR="00867D8C" w:rsidRPr="00971410" w:rsidRDefault="00867D8C" w:rsidP="00867D8C">
      <w:pPr>
        <w:rPr>
          <w:rStyle w:val="apple-style-span"/>
          <w:b/>
          <w:color w:val="000000" w:themeColor="text1"/>
        </w:rPr>
      </w:pPr>
    </w:p>
    <w:p w14:paraId="324F3747" w14:textId="77777777" w:rsidR="00867D8C" w:rsidRPr="00971410" w:rsidRDefault="00867D8C" w:rsidP="00867D8C">
      <w:pPr>
        <w:rPr>
          <w:rStyle w:val="apple-style-span"/>
          <w:b/>
          <w:color w:val="000000" w:themeColor="text1"/>
        </w:rPr>
      </w:pPr>
      <w:r w:rsidRPr="00971410">
        <w:rPr>
          <w:rStyle w:val="apple-style-span"/>
          <w:b/>
          <w:color w:val="000000" w:themeColor="text1"/>
        </w:rPr>
        <w:t xml:space="preserve">Course Context </w:t>
      </w:r>
    </w:p>
    <w:p w14:paraId="6CF8D136" w14:textId="77777777" w:rsidR="00E33DFC" w:rsidRPr="00971410" w:rsidRDefault="00867D8C" w:rsidP="001C551D">
      <w:pPr>
        <w:rPr>
          <w:rStyle w:val="apple-style-span"/>
          <w:color w:val="000000" w:themeColor="text1"/>
        </w:rPr>
      </w:pPr>
      <w:r w:rsidRPr="00971410">
        <w:rPr>
          <w:rStyle w:val="apple-style-span"/>
          <w:color w:val="000000" w:themeColor="text1"/>
        </w:rPr>
        <w:t xml:space="preserve">This course meets a number of learning outcomes connected to program objectives for </w:t>
      </w:r>
    </w:p>
    <w:p w14:paraId="3DD15FA8" w14:textId="051FCFD5" w:rsidR="001C551D" w:rsidRPr="00627585" w:rsidRDefault="00867D8C" w:rsidP="001C551D">
      <w:pPr>
        <w:rPr>
          <w:rStyle w:val="apple-style-span"/>
          <w:i/>
          <w:color w:val="000000" w:themeColor="text1"/>
        </w:rPr>
      </w:pPr>
      <w:r w:rsidRPr="00971410">
        <w:rPr>
          <w:rStyle w:val="apple-style-span"/>
          <w:color w:val="000000" w:themeColor="text1"/>
        </w:rPr>
        <w:lastRenderedPageBreak/>
        <w:t xml:space="preserve">the </w:t>
      </w:r>
      <w:r w:rsidR="001C551D" w:rsidRPr="00971410">
        <w:rPr>
          <w:rStyle w:val="apple-style-span"/>
          <w:color w:val="000000" w:themeColor="text1"/>
        </w:rPr>
        <w:t xml:space="preserve">___ </w:t>
      </w:r>
      <w:commentRangeStart w:id="10"/>
      <w:commentRangeStart w:id="11"/>
      <w:commentRangeStart w:id="12"/>
      <w:r w:rsidR="00485543">
        <w:rPr>
          <w:rStyle w:val="apple-style-span"/>
          <w:i/>
          <w:color w:val="000000" w:themeColor="text1"/>
        </w:rPr>
        <w:t>Ph.D. in information sciences and MS/IM</w:t>
      </w:r>
      <w:commentRangeEnd w:id="10"/>
      <w:r w:rsidR="006130CA">
        <w:rPr>
          <w:rStyle w:val="CommentReference"/>
        </w:rPr>
        <w:commentReference w:id="10"/>
      </w:r>
      <w:commentRangeEnd w:id="11"/>
      <w:r w:rsidR="0030331A">
        <w:rPr>
          <w:rStyle w:val="CommentReference"/>
        </w:rPr>
        <w:commentReference w:id="11"/>
      </w:r>
      <w:commentRangeEnd w:id="12"/>
      <w:r w:rsidR="00936F6D">
        <w:rPr>
          <w:rStyle w:val="CommentReference"/>
        </w:rPr>
        <w:commentReference w:id="12"/>
      </w:r>
      <w:r w:rsidR="001C551D" w:rsidRPr="00971410">
        <w:rPr>
          <w:rStyle w:val="apple-style-span"/>
          <w:color w:val="000000" w:themeColor="text1"/>
        </w:rPr>
        <w:t>__</w:t>
      </w:r>
      <w:r w:rsidRPr="00971410">
        <w:rPr>
          <w:rStyle w:val="apple-style-span"/>
          <w:color w:val="000000" w:themeColor="text1"/>
        </w:rPr>
        <w:t xml:space="preserve"> program, which in turn connect to larger iSchool and University of Illinois learning goals. </w:t>
      </w:r>
      <w:r w:rsidR="00627585">
        <w:rPr>
          <w:rStyle w:val="apple-style-span"/>
          <w:color w:val="000000" w:themeColor="text1"/>
        </w:rPr>
        <w:t>(</w:t>
      </w:r>
      <w:r w:rsidR="00627585">
        <w:rPr>
          <w:rStyle w:val="apple-style-span"/>
          <w:i/>
          <w:color w:val="000000" w:themeColor="text1"/>
        </w:rPr>
        <w:t>Visual example at end)</w:t>
      </w:r>
    </w:p>
    <w:p w14:paraId="62E4AD92" w14:textId="58CCE74A" w:rsidR="00963506" w:rsidRPr="00971410" w:rsidRDefault="00963506" w:rsidP="001C551D">
      <w:pPr>
        <w:rPr>
          <w:rStyle w:val="apple-style-span"/>
          <w:color w:val="000000" w:themeColor="text1"/>
        </w:rPr>
      </w:pPr>
    </w:p>
    <w:p w14:paraId="2D956EEB" w14:textId="20EF85A2" w:rsidR="00963506" w:rsidRPr="00971410" w:rsidRDefault="00963506" w:rsidP="005709ED">
      <w:pPr>
        <w:ind w:left="720"/>
        <w:rPr>
          <w:rStyle w:val="apple-style-span"/>
          <w:b/>
          <w:color w:val="000000" w:themeColor="text1"/>
        </w:rPr>
      </w:pPr>
      <w:r w:rsidRPr="00971410">
        <w:rPr>
          <w:rStyle w:val="apple-style-span"/>
          <w:b/>
          <w:color w:val="000000" w:themeColor="text1"/>
        </w:rPr>
        <w:t>Program Learning Outcomes</w:t>
      </w:r>
    </w:p>
    <w:p w14:paraId="562AB478" w14:textId="3131E365" w:rsidR="001C551D" w:rsidRPr="00971410" w:rsidRDefault="6D3AEF95" w:rsidP="005709ED">
      <w:pPr>
        <w:ind w:left="720"/>
        <w:rPr>
          <w:color w:val="000000" w:themeColor="text1"/>
        </w:rPr>
      </w:pPr>
      <w:r w:rsidRPr="6D3AEF95">
        <w:rPr>
          <w:rStyle w:val="apple-style-span"/>
          <w:i/>
          <w:iCs/>
          <w:color w:val="000000" w:themeColor="text1"/>
        </w:rPr>
        <w:t xml:space="preserve">List relevant program learning outcomes, selected from here: </w:t>
      </w:r>
    </w:p>
    <w:p w14:paraId="2E51FC64" w14:textId="7A02CDC1" w:rsidR="6D3AEF95" w:rsidRDefault="6D3AEF95" w:rsidP="6D3AEF95">
      <w:pPr>
        <w:ind w:left="720"/>
      </w:pPr>
      <w:r w:rsidRPr="6D3AEF95">
        <w:t>https://uofi.box.com/s/sjujck8dtnqzaqe999f4g7qbbbyr9lhq</w:t>
      </w:r>
    </w:p>
    <w:p w14:paraId="124375E8" w14:textId="7C445950" w:rsidR="6D3AEF95" w:rsidRDefault="6D3AEF95" w:rsidP="6D3AEF95">
      <w:pPr>
        <w:ind w:left="720"/>
        <w:rPr>
          <w:rStyle w:val="apple-style-span"/>
          <w:b/>
          <w:bCs/>
          <w:color w:val="000000" w:themeColor="text1"/>
        </w:rPr>
      </w:pPr>
    </w:p>
    <w:p w14:paraId="757DE04D" w14:textId="77777777" w:rsidR="005C00F6" w:rsidRPr="00831A19" w:rsidRDefault="005C00F6" w:rsidP="005C00F6">
      <w:pPr>
        <w:contextualSpacing/>
        <w:jc w:val="center"/>
        <w:rPr>
          <w:b/>
          <w:bCs/>
        </w:rPr>
      </w:pPr>
      <w:r w:rsidRPr="00831A19">
        <w:rPr>
          <w:b/>
          <w:bCs/>
        </w:rPr>
        <w:t>MS/IM</w:t>
      </w:r>
    </w:p>
    <w:p w14:paraId="7912D32B" w14:textId="77777777" w:rsidR="005C00F6" w:rsidRPr="00831A19" w:rsidRDefault="005C00F6" w:rsidP="005C00F6">
      <w:pPr>
        <w:ind w:firstLine="360"/>
        <w:contextualSpacing/>
      </w:pPr>
      <w:r w:rsidRPr="00831A19">
        <w:t>Graduates of the Illinois MS/IM program will be able to:</w:t>
      </w:r>
    </w:p>
    <w:p w14:paraId="623C19B9" w14:textId="77777777" w:rsidR="005C00F6" w:rsidRPr="00831A19" w:rsidRDefault="005C00F6" w:rsidP="005C00F6">
      <w:pPr>
        <w:numPr>
          <w:ilvl w:val="0"/>
          <w:numId w:val="16"/>
        </w:numPr>
        <w:contextualSpacing/>
      </w:pPr>
      <w:r w:rsidRPr="00831A19">
        <w:t>Apply foundational concepts, theories, and principles to problems of information management.</w:t>
      </w:r>
    </w:p>
    <w:p w14:paraId="36B3A6D9" w14:textId="77777777" w:rsidR="005C00F6" w:rsidRPr="00831A19" w:rsidRDefault="005C00F6" w:rsidP="005C00F6">
      <w:pPr>
        <w:numPr>
          <w:ilvl w:val="0"/>
          <w:numId w:val="16"/>
        </w:numPr>
        <w:contextualSpacing/>
      </w:pPr>
      <w:r w:rsidRPr="00831A19">
        <w:t>Communicate capably with diverse stakeholders.</w:t>
      </w:r>
    </w:p>
    <w:p w14:paraId="2514A81A" w14:textId="77777777" w:rsidR="005C00F6" w:rsidRPr="00831A19" w:rsidRDefault="005C00F6" w:rsidP="005C00F6">
      <w:pPr>
        <w:numPr>
          <w:ilvl w:val="0"/>
          <w:numId w:val="16"/>
        </w:numPr>
        <w:contextualSpacing/>
      </w:pPr>
      <w:r w:rsidRPr="00831A19">
        <w:t>Understand some of the larger socio-technical contexts in which information management occur.</w:t>
      </w:r>
    </w:p>
    <w:p w14:paraId="2481BC0C" w14:textId="77777777" w:rsidR="005C00F6" w:rsidRPr="00831A19" w:rsidRDefault="005C00F6" w:rsidP="005C00F6">
      <w:pPr>
        <w:numPr>
          <w:ilvl w:val="0"/>
          <w:numId w:val="16"/>
        </w:numPr>
        <w:contextualSpacing/>
      </w:pPr>
      <w:r w:rsidRPr="00831A19">
        <w:t>Apply appropriate analytic approaches to the needs of a given problem and understand how aspects of logic, statistical analysis and broader domain knowledge can inform the interpretation and confidence in their analyses.</w:t>
      </w:r>
    </w:p>
    <w:p w14:paraId="2017E098" w14:textId="77777777" w:rsidR="005C00F6" w:rsidRPr="00831A19" w:rsidRDefault="005C00F6" w:rsidP="005C00F6">
      <w:pPr>
        <w:numPr>
          <w:ilvl w:val="0"/>
          <w:numId w:val="16"/>
        </w:numPr>
        <w:contextualSpacing/>
      </w:pPr>
      <w:r w:rsidRPr="00831A19">
        <w:t>Have an awareness of the rapid change in the evolving information professions, the change in technologies and methods deployed, evolving ethical principles around information use, and the need to be continually learning new skills and sub-specializations in order to be a valuable member of a multidisciplinary team.</w:t>
      </w:r>
    </w:p>
    <w:p w14:paraId="65233F75" w14:textId="1A444422" w:rsidR="00485543" w:rsidRDefault="00485543" w:rsidP="6D3AEF95">
      <w:pPr>
        <w:ind w:left="720"/>
        <w:rPr>
          <w:rStyle w:val="apple-style-span"/>
          <w:b/>
          <w:bCs/>
          <w:color w:val="000000" w:themeColor="text1"/>
        </w:rPr>
      </w:pPr>
    </w:p>
    <w:p w14:paraId="5A38EFA8" w14:textId="77777777" w:rsidR="008A5C0D" w:rsidRPr="00494E49" w:rsidRDefault="008A5C0D" w:rsidP="008A5C0D">
      <w:pPr>
        <w:contextualSpacing/>
        <w:jc w:val="center"/>
        <w:rPr>
          <w:b/>
          <w:bCs/>
        </w:rPr>
      </w:pPr>
      <w:r w:rsidRPr="00494E49">
        <w:rPr>
          <w:b/>
          <w:bCs/>
        </w:rPr>
        <w:t>PhD</w:t>
      </w:r>
    </w:p>
    <w:p w14:paraId="554EDCCB" w14:textId="77777777" w:rsidR="008A5C0D" w:rsidRPr="00494E49" w:rsidRDefault="008A5C0D" w:rsidP="008A5C0D">
      <w:pPr>
        <w:numPr>
          <w:ilvl w:val="0"/>
          <w:numId w:val="17"/>
        </w:numPr>
        <w:contextualSpacing/>
      </w:pPr>
      <w:r w:rsidRPr="00494E49">
        <w:t>Global Information Consciousness</w:t>
      </w:r>
    </w:p>
    <w:p w14:paraId="4D792CA4" w14:textId="77777777" w:rsidR="008A5C0D" w:rsidRPr="00494E49" w:rsidRDefault="008A5C0D" w:rsidP="008A5C0D">
      <w:pPr>
        <w:numPr>
          <w:ilvl w:val="1"/>
          <w:numId w:val="17"/>
        </w:numPr>
        <w:contextualSpacing/>
      </w:pPr>
      <w:r w:rsidRPr="00494E49">
        <w:rPr>
          <w:b/>
          <w:bCs/>
        </w:rPr>
        <w:t>Definition:</w:t>
      </w:r>
      <w:r w:rsidRPr="00494E49">
        <w:t> The iSchool’s PhD students will discover how complex, interdependent global systems— including informational, social, and technical —affect and are affected by the characteristics and behavior of individuals, communities, and institutions.</w:t>
      </w:r>
    </w:p>
    <w:p w14:paraId="3CB261B3" w14:textId="77777777" w:rsidR="008A5C0D" w:rsidRPr="00494E49" w:rsidRDefault="008A5C0D" w:rsidP="008A5C0D">
      <w:pPr>
        <w:numPr>
          <w:ilvl w:val="0"/>
          <w:numId w:val="17"/>
        </w:numPr>
        <w:contextualSpacing/>
      </w:pPr>
      <w:r w:rsidRPr="00494E49">
        <w:t>Intellectual Reasoning and Knowledge</w:t>
      </w:r>
    </w:p>
    <w:p w14:paraId="225AECDE" w14:textId="77777777" w:rsidR="008A5C0D" w:rsidRPr="00494E49" w:rsidRDefault="008A5C0D" w:rsidP="008A5C0D">
      <w:pPr>
        <w:numPr>
          <w:ilvl w:val="1"/>
          <w:numId w:val="17"/>
        </w:numPr>
        <w:contextualSpacing/>
      </w:pPr>
      <w:r w:rsidRPr="00494E49">
        <w:rPr>
          <w:b/>
          <w:bCs/>
        </w:rPr>
        <w:t>Definition: </w:t>
      </w:r>
      <w:r w:rsidRPr="00494E49">
        <w:t>The iSchool’s PhD students will acquire broad and deep expertise, including knowledge and skills, across subfields of information science. This includes the ability to engage with, plan, and conduct interdisciplinary research.</w:t>
      </w:r>
    </w:p>
    <w:p w14:paraId="153DB626" w14:textId="77777777" w:rsidR="008A5C0D" w:rsidRPr="00494E49" w:rsidRDefault="008A5C0D" w:rsidP="008A5C0D">
      <w:pPr>
        <w:numPr>
          <w:ilvl w:val="0"/>
          <w:numId w:val="17"/>
        </w:numPr>
        <w:contextualSpacing/>
      </w:pPr>
      <w:r w:rsidRPr="00494E49">
        <w:t>Creative Inquiry and Discovery</w:t>
      </w:r>
    </w:p>
    <w:p w14:paraId="7B819DCD" w14:textId="77777777" w:rsidR="008A5C0D" w:rsidRPr="00494E49" w:rsidRDefault="008A5C0D" w:rsidP="008A5C0D">
      <w:pPr>
        <w:numPr>
          <w:ilvl w:val="1"/>
          <w:numId w:val="17"/>
        </w:numPr>
        <w:contextualSpacing/>
      </w:pPr>
      <w:r w:rsidRPr="00494E49">
        <w:rPr>
          <w:b/>
          <w:bCs/>
        </w:rPr>
        <w:t>Definition:</w:t>
      </w:r>
      <w:r w:rsidRPr="00494E49">
        <w:t> The iSchool’s PhD students will apply their knowledge and skills to promote inquiry, discover solutions, generate new ideas, and communicate their research. This includes conducting independent and exemplary research, presenting their work in public settings, and publishing their work in peer-reviewed venue.</w:t>
      </w:r>
    </w:p>
    <w:p w14:paraId="368FC50C" w14:textId="77777777" w:rsidR="008A5C0D" w:rsidRPr="00494E49" w:rsidRDefault="008A5C0D" w:rsidP="008A5C0D">
      <w:pPr>
        <w:numPr>
          <w:ilvl w:val="0"/>
          <w:numId w:val="17"/>
        </w:numPr>
        <w:contextualSpacing/>
      </w:pPr>
      <w:r w:rsidRPr="00494E49">
        <w:t>Social and Cultural Awareness and Understanding</w:t>
      </w:r>
    </w:p>
    <w:p w14:paraId="448735B3" w14:textId="77777777" w:rsidR="008A5C0D" w:rsidRPr="00494E49" w:rsidRDefault="008A5C0D" w:rsidP="008A5C0D">
      <w:pPr>
        <w:numPr>
          <w:ilvl w:val="1"/>
          <w:numId w:val="17"/>
        </w:numPr>
        <w:contextualSpacing/>
      </w:pPr>
      <w:r w:rsidRPr="00494E49">
        <w:rPr>
          <w:b/>
          <w:bCs/>
        </w:rPr>
        <w:t>Definition:</w:t>
      </w:r>
      <w:r w:rsidRPr="00494E49">
        <w:t> The iSchool’s PhD students will develop a critical and reflective orientation toward such social and cultural differences as race, indigeneity, gender, class, sexuality, language, and disability. This includes the ability to conduct ethical and responsible research.</w:t>
      </w:r>
    </w:p>
    <w:p w14:paraId="1223F3CA" w14:textId="77777777" w:rsidR="008A5C0D" w:rsidRPr="00494E49" w:rsidRDefault="008A5C0D" w:rsidP="008A5C0D">
      <w:pPr>
        <w:numPr>
          <w:ilvl w:val="0"/>
          <w:numId w:val="17"/>
        </w:numPr>
        <w:contextualSpacing/>
      </w:pPr>
      <w:r w:rsidRPr="00494E49">
        <w:t>Effective Leadership and Community Engagement</w:t>
      </w:r>
    </w:p>
    <w:p w14:paraId="47F6982E" w14:textId="574A2F16" w:rsidR="008A5C0D" w:rsidRPr="00DA214F" w:rsidRDefault="008A5C0D" w:rsidP="00DA214F">
      <w:pPr>
        <w:numPr>
          <w:ilvl w:val="1"/>
          <w:numId w:val="17"/>
        </w:numPr>
        <w:contextualSpacing/>
        <w:rPr>
          <w:rStyle w:val="apple-style-span"/>
        </w:rPr>
      </w:pPr>
      <w:r w:rsidRPr="00494E49">
        <w:rPr>
          <w:b/>
          <w:bCs/>
        </w:rPr>
        <w:t>Definition:</w:t>
      </w:r>
      <w:r w:rsidRPr="00494E49">
        <w:t xml:space="preserve"> The iSchool’s PhD students will build and sustain productive relationships to respond to information-centric, civic and social challenges at </w:t>
      </w:r>
      <w:r w:rsidRPr="00494E49">
        <w:lastRenderedPageBreak/>
        <w:t>local, national, and global levels, creating positive impact in their communities. This includes the ability to convey their knowledge to others, e.g., by teaching or TA courses or workshops, and through outreach and service activities.</w:t>
      </w:r>
    </w:p>
    <w:p w14:paraId="67FE85B5" w14:textId="2A5C5409" w:rsidR="00485543" w:rsidRDefault="00485543" w:rsidP="6D3AEF95">
      <w:pPr>
        <w:ind w:left="720"/>
        <w:rPr>
          <w:rStyle w:val="apple-style-span"/>
          <w:b/>
          <w:bCs/>
          <w:color w:val="000000" w:themeColor="text1"/>
        </w:rPr>
      </w:pPr>
    </w:p>
    <w:p w14:paraId="3310AA99" w14:textId="77777777" w:rsidR="00485543" w:rsidRDefault="00485543" w:rsidP="6D3AEF95">
      <w:pPr>
        <w:ind w:left="720"/>
        <w:rPr>
          <w:rStyle w:val="apple-style-span"/>
          <w:b/>
          <w:bCs/>
          <w:color w:val="000000" w:themeColor="text1"/>
        </w:rPr>
      </w:pPr>
    </w:p>
    <w:p w14:paraId="4B6F5AC7" w14:textId="171EC794" w:rsidR="001C551D" w:rsidRPr="00971410" w:rsidRDefault="001C551D" w:rsidP="005709ED">
      <w:pPr>
        <w:ind w:left="720"/>
        <w:rPr>
          <w:rStyle w:val="apple-style-span"/>
          <w:b/>
          <w:color w:val="000000" w:themeColor="text1"/>
        </w:rPr>
      </w:pPr>
      <w:r w:rsidRPr="00971410">
        <w:rPr>
          <w:rStyle w:val="apple-style-span"/>
          <w:b/>
          <w:color w:val="000000" w:themeColor="text1"/>
        </w:rPr>
        <w:t>iSchool Goal</w:t>
      </w:r>
      <w:r w:rsidRPr="00971410">
        <w:rPr>
          <w:rStyle w:val="apple-style-span"/>
          <w:b/>
          <w:color w:val="000000" w:themeColor="text1"/>
        </w:rPr>
        <w:br/>
      </w:r>
      <w:r w:rsidRPr="00971410">
        <w:rPr>
          <w:rStyle w:val="apple-style-span"/>
          <w:color w:val="000000" w:themeColor="text1"/>
        </w:rPr>
        <w:t>This course meets the following goal:</w:t>
      </w:r>
    </w:p>
    <w:p w14:paraId="09FA725E" w14:textId="77777777" w:rsidR="001C551D" w:rsidRPr="00971410" w:rsidRDefault="001C551D" w:rsidP="005709ED">
      <w:pPr>
        <w:numPr>
          <w:ilvl w:val="0"/>
          <w:numId w:val="6"/>
        </w:numPr>
        <w:ind w:left="1800"/>
        <w:rPr>
          <w:color w:val="000000" w:themeColor="text1"/>
        </w:rPr>
      </w:pPr>
      <w:r w:rsidRPr="00971410">
        <w:rPr>
          <w:color w:val="000000" w:themeColor="text1"/>
        </w:rPr>
        <w:t>Maintain global leadership in education for the information professions</w:t>
      </w:r>
    </w:p>
    <w:p w14:paraId="43B81F79" w14:textId="113A6BCE" w:rsidR="001C551D" w:rsidRPr="00971410" w:rsidRDefault="001C551D" w:rsidP="005709ED">
      <w:pPr>
        <w:ind w:left="720"/>
        <w:rPr>
          <w:color w:val="000000" w:themeColor="text1"/>
        </w:rPr>
      </w:pPr>
    </w:p>
    <w:p w14:paraId="52370007" w14:textId="002CA09D" w:rsidR="001C551D" w:rsidRPr="00971410" w:rsidRDefault="001C551D" w:rsidP="005709ED">
      <w:pPr>
        <w:ind w:left="720"/>
        <w:rPr>
          <w:rStyle w:val="apple-style-span"/>
          <w:b/>
          <w:color w:val="000000" w:themeColor="text1"/>
        </w:rPr>
      </w:pPr>
      <w:r w:rsidRPr="00971410">
        <w:rPr>
          <w:rStyle w:val="apple-style-span"/>
          <w:b/>
          <w:color w:val="000000" w:themeColor="text1"/>
        </w:rPr>
        <w:t>University of Illinois Campus-Wide Learning Goals (</w:t>
      </w:r>
      <w:r w:rsidRPr="00971410">
        <w:rPr>
          <w:rStyle w:val="apple-style-span"/>
          <w:b/>
          <w:i/>
          <w:color w:val="000000" w:themeColor="text1"/>
        </w:rPr>
        <w:t>Choose a</w:t>
      </w:r>
      <w:r w:rsidR="005709ED">
        <w:rPr>
          <w:rStyle w:val="apple-style-span"/>
          <w:b/>
          <w:i/>
          <w:color w:val="000000" w:themeColor="text1"/>
        </w:rPr>
        <w:t>ll</w:t>
      </w:r>
      <w:r w:rsidRPr="00971410">
        <w:rPr>
          <w:rStyle w:val="apple-style-span"/>
          <w:b/>
          <w:i/>
          <w:color w:val="000000" w:themeColor="text1"/>
        </w:rPr>
        <w:t xml:space="preserve"> that apply</w:t>
      </w:r>
      <w:r w:rsidRPr="00971410">
        <w:rPr>
          <w:rStyle w:val="apple-style-span"/>
          <w:b/>
          <w:color w:val="000000" w:themeColor="text1"/>
        </w:rPr>
        <w:t>)</w:t>
      </w:r>
    </w:p>
    <w:p w14:paraId="7DADE80A" w14:textId="056751E1" w:rsidR="001C551D" w:rsidRPr="00971410" w:rsidRDefault="001C551D" w:rsidP="005709ED">
      <w:pPr>
        <w:ind w:left="720"/>
        <w:rPr>
          <w:rStyle w:val="apple-style-span"/>
          <w:i/>
          <w:color w:val="000000" w:themeColor="text1"/>
        </w:rPr>
      </w:pPr>
      <w:r w:rsidRPr="00971410">
        <w:rPr>
          <w:rStyle w:val="apple-style-span"/>
          <w:i/>
          <w:color w:val="000000" w:themeColor="text1"/>
        </w:rPr>
        <w:t>This course meets the following goals):</w:t>
      </w:r>
      <w:r w:rsidR="00485543">
        <w:rPr>
          <w:rStyle w:val="apple-style-span"/>
          <w:i/>
          <w:color w:val="000000" w:themeColor="text1"/>
        </w:rPr>
        <w:t xml:space="preserve"> I think it applies to all items below. </w:t>
      </w:r>
    </w:p>
    <w:p w14:paraId="13ABC511" w14:textId="77777777" w:rsidR="001C551D" w:rsidRPr="00C42991" w:rsidRDefault="001C551D" w:rsidP="005709ED">
      <w:pPr>
        <w:pStyle w:val="goal"/>
        <w:spacing w:before="0"/>
        <w:ind w:left="1080"/>
        <w:rPr>
          <w:rStyle w:val="apple-style-span"/>
          <w:rFonts w:ascii="Times New Roman" w:hAnsi="Times New Roman" w:cs="Times New Roman"/>
          <w:color w:val="000000" w:themeColor="text1"/>
        </w:rPr>
      </w:pPr>
      <w:r w:rsidRPr="00C42991">
        <w:rPr>
          <w:rStyle w:val="apple-style-span"/>
          <w:rFonts w:ascii="Times New Roman" w:hAnsi="Times New Roman" w:cs="Times New Roman"/>
          <w:color w:val="000000" w:themeColor="text1"/>
        </w:rPr>
        <w:t>1. Intellectual Reasoning and Knowledge</w:t>
      </w:r>
    </w:p>
    <w:p w14:paraId="3FB3D359" w14:textId="77777777" w:rsidR="001C551D" w:rsidRPr="00C42991" w:rsidRDefault="001C551D" w:rsidP="005709ED">
      <w:pPr>
        <w:pStyle w:val="goal"/>
        <w:spacing w:before="0"/>
        <w:ind w:left="1080"/>
        <w:rPr>
          <w:rStyle w:val="apple-style-span"/>
          <w:rFonts w:ascii="Times New Roman" w:hAnsi="Times New Roman" w:cs="Times New Roman"/>
          <w:color w:val="000000" w:themeColor="text1"/>
        </w:rPr>
      </w:pPr>
      <w:r w:rsidRPr="00C42991">
        <w:rPr>
          <w:rStyle w:val="apple-style-span"/>
          <w:rFonts w:ascii="Times New Roman" w:hAnsi="Times New Roman" w:cs="Times New Roman"/>
          <w:color w:val="000000" w:themeColor="text1"/>
        </w:rPr>
        <w:t>2. Creative Inquiry and Discovery</w:t>
      </w:r>
    </w:p>
    <w:p w14:paraId="70BFE3AE" w14:textId="77777777" w:rsidR="001C551D" w:rsidRPr="00C42991" w:rsidRDefault="001C551D" w:rsidP="005709ED">
      <w:pPr>
        <w:pStyle w:val="goal"/>
        <w:spacing w:before="0"/>
        <w:ind w:left="1080"/>
        <w:rPr>
          <w:rStyle w:val="apple-style-span"/>
          <w:rFonts w:ascii="Times New Roman" w:hAnsi="Times New Roman" w:cs="Times New Roman"/>
          <w:color w:val="000000" w:themeColor="text1"/>
        </w:rPr>
      </w:pPr>
      <w:r w:rsidRPr="00C42991">
        <w:rPr>
          <w:rStyle w:val="apple-style-span"/>
          <w:rFonts w:ascii="Times New Roman" w:hAnsi="Times New Roman" w:cs="Times New Roman"/>
          <w:color w:val="000000" w:themeColor="text1"/>
        </w:rPr>
        <w:t>3. Effective Leadership and Community Engagement</w:t>
      </w:r>
    </w:p>
    <w:p w14:paraId="0C8E8F10" w14:textId="77777777" w:rsidR="001C551D" w:rsidRPr="00C42991" w:rsidRDefault="001C551D" w:rsidP="005709ED">
      <w:pPr>
        <w:pStyle w:val="goal"/>
        <w:spacing w:before="0"/>
        <w:ind w:left="1080"/>
        <w:rPr>
          <w:rStyle w:val="apple-style-span"/>
          <w:rFonts w:ascii="Times New Roman" w:hAnsi="Times New Roman" w:cs="Times New Roman"/>
          <w:color w:val="000000" w:themeColor="text1"/>
        </w:rPr>
      </w:pPr>
      <w:r w:rsidRPr="00C42991">
        <w:rPr>
          <w:rStyle w:val="apple-style-span"/>
          <w:rFonts w:ascii="Times New Roman" w:hAnsi="Times New Roman" w:cs="Times New Roman"/>
          <w:color w:val="000000" w:themeColor="text1"/>
        </w:rPr>
        <w:t>4. Social Awareness and Cultural Understanding</w:t>
      </w:r>
    </w:p>
    <w:p w14:paraId="5208F418" w14:textId="05BA2D29" w:rsidR="001C551D" w:rsidRPr="00C42991" w:rsidRDefault="001C551D" w:rsidP="005709ED">
      <w:pPr>
        <w:pStyle w:val="goal"/>
        <w:spacing w:before="0"/>
        <w:ind w:left="1080"/>
        <w:rPr>
          <w:rFonts w:ascii="Times New Roman" w:hAnsi="Times New Roman" w:cs="Times New Roman"/>
          <w:color w:val="000000" w:themeColor="text1"/>
        </w:rPr>
      </w:pPr>
      <w:r w:rsidRPr="00C42991">
        <w:rPr>
          <w:rStyle w:val="apple-style-span"/>
          <w:rFonts w:ascii="Times New Roman" w:hAnsi="Times New Roman" w:cs="Times New Roman"/>
          <w:color w:val="000000" w:themeColor="text1"/>
        </w:rPr>
        <w:t>5. Global Consciousness</w:t>
      </w:r>
    </w:p>
    <w:p w14:paraId="72D43660" w14:textId="77777777" w:rsidR="001C551D" w:rsidRPr="00971410" w:rsidRDefault="001C551D" w:rsidP="1CBCDC2B">
      <w:pPr>
        <w:rPr>
          <w:color w:val="000000" w:themeColor="text1"/>
        </w:rPr>
      </w:pPr>
    </w:p>
    <w:p w14:paraId="01CAA0CE" w14:textId="3E1A3EC8" w:rsidR="1CBCDC2B" w:rsidRDefault="1CBCDC2B" w:rsidP="1CBCDC2B">
      <w:pPr>
        <w:rPr>
          <w:color w:val="000000" w:themeColor="text1"/>
        </w:rPr>
      </w:pPr>
    </w:p>
    <w:p w14:paraId="5460DB16" w14:textId="0D493472" w:rsidR="00E37BAF" w:rsidRPr="00971410" w:rsidRDefault="009E02BA" w:rsidP="007A7A01">
      <w:pPr>
        <w:rPr>
          <w:b/>
          <w:color w:val="000000" w:themeColor="text1"/>
        </w:rPr>
      </w:pPr>
      <w:r w:rsidRPr="00971410">
        <w:rPr>
          <w:b/>
          <w:color w:val="000000" w:themeColor="text1"/>
        </w:rPr>
        <w:t>Course materials</w:t>
      </w:r>
    </w:p>
    <w:p w14:paraId="339DD8C6" w14:textId="1CCAB07F" w:rsidR="00963506" w:rsidRDefault="00963506" w:rsidP="00963506">
      <w:pPr>
        <w:rPr>
          <w:i/>
          <w:color w:val="000000" w:themeColor="text1"/>
        </w:rPr>
      </w:pPr>
      <w:r w:rsidRPr="00971410">
        <w:rPr>
          <w:rStyle w:val="apple-style-span"/>
          <w:i/>
          <w:color w:val="000000" w:themeColor="text1"/>
        </w:rPr>
        <w:t xml:space="preserve">For both required and recommended texts list: </w:t>
      </w:r>
      <w:r w:rsidRPr="00971410">
        <w:rPr>
          <w:i/>
          <w:color w:val="000000" w:themeColor="text1"/>
        </w:rPr>
        <w:t>author(s), publisher, date of publication, plus where to obtain texts (including any found online)</w:t>
      </w:r>
    </w:p>
    <w:p w14:paraId="26E1B31B" w14:textId="3BA0EAC6" w:rsidR="00C57892" w:rsidRDefault="00C57892" w:rsidP="00963506">
      <w:pPr>
        <w:rPr>
          <w:i/>
          <w:color w:val="000000" w:themeColor="text1"/>
        </w:rPr>
      </w:pPr>
    </w:p>
    <w:p w14:paraId="275B9136" w14:textId="5ACA235F" w:rsidR="00C57892" w:rsidRPr="00C42991" w:rsidRDefault="00C57892" w:rsidP="00963506">
      <w:pPr>
        <w:rPr>
          <w:color w:val="000000" w:themeColor="text1"/>
        </w:rPr>
      </w:pPr>
      <w:r w:rsidRPr="00C42991">
        <w:rPr>
          <w:color w:val="000000" w:themeColor="text1"/>
        </w:rPr>
        <w:t>Recommended (but not required) Textbook:</w:t>
      </w:r>
    </w:p>
    <w:p w14:paraId="7BDE5906" w14:textId="77777777" w:rsidR="00C57892" w:rsidRPr="00C42991" w:rsidRDefault="00C57892" w:rsidP="00C57892">
      <w:pPr>
        <w:rPr>
          <w:color w:val="000000" w:themeColor="text1"/>
        </w:rPr>
      </w:pPr>
      <w:r w:rsidRPr="00C42991">
        <w:rPr>
          <w:color w:val="000000" w:themeColor="text1"/>
        </w:rPr>
        <w:t>Dong Wang, Tarek Abdelzaher and Lance Kaplan, " Social Sensing: Building</w:t>
      </w:r>
    </w:p>
    <w:p w14:paraId="1C0A42BA" w14:textId="77777777" w:rsidR="00C57892" w:rsidRPr="00C42991" w:rsidRDefault="00C57892" w:rsidP="00C57892">
      <w:pPr>
        <w:rPr>
          <w:color w:val="000000" w:themeColor="text1"/>
        </w:rPr>
      </w:pPr>
      <w:r w:rsidRPr="00C42991">
        <w:rPr>
          <w:color w:val="000000" w:themeColor="text1"/>
        </w:rPr>
        <w:t>Reliable Systems on Unreliable Data", Morgan Kaufmann Publishers</w:t>
      </w:r>
    </w:p>
    <w:p w14:paraId="17BBE375" w14:textId="762254BE" w:rsidR="00C57892" w:rsidRDefault="00C57892" w:rsidP="00C57892">
      <w:pPr>
        <w:rPr>
          <w:color w:val="000000" w:themeColor="text1"/>
        </w:rPr>
      </w:pPr>
      <w:r w:rsidRPr="00C42991">
        <w:rPr>
          <w:color w:val="000000" w:themeColor="text1"/>
        </w:rPr>
        <w:t>(Elsevier), 1th Edition, ISBN-10: 0128008679; ISBN-13: 978-0128008676</w:t>
      </w:r>
    </w:p>
    <w:p w14:paraId="1E1A0578" w14:textId="67509D97" w:rsidR="00C42991" w:rsidRDefault="00C42991" w:rsidP="00C57892">
      <w:pPr>
        <w:rPr>
          <w:color w:val="000000" w:themeColor="text1"/>
        </w:rPr>
      </w:pPr>
    </w:p>
    <w:p w14:paraId="1ABA9142" w14:textId="0C0FFCA3" w:rsidR="00C42991" w:rsidRPr="00C42991" w:rsidRDefault="00C42991" w:rsidP="00C57892">
      <w:pPr>
        <w:rPr>
          <w:color w:val="000000" w:themeColor="text1"/>
        </w:rPr>
      </w:pPr>
      <w:r w:rsidRPr="00C42991">
        <w:rPr>
          <w:color w:val="000000"/>
        </w:rPr>
        <w:t xml:space="preserve">The course will primarily be open discussions on the emerging topics in social sensing and cyber-physical systems area. </w:t>
      </w:r>
      <w:r>
        <w:rPr>
          <w:color w:val="000000"/>
        </w:rPr>
        <w:t>T</w:t>
      </w:r>
      <w:r w:rsidRPr="00C42991">
        <w:rPr>
          <w:color w:val="000000"/>
        </w:rPr>
        <w:t xml:space="preserve">he lectures will be supplemented with a variety of articles from top venues in this field (e.g., ACM and IEEE proceedings), project websites, and so forth. </w:t>
      </w:r>
    </w:p>
    <w:p w14:paraId="0728AC21" w14:textId="3E601148" w:rsidR="00963506" w:rsidRPr="00971410" w:rsidRDefault="00963506" w:rsidP="00963506">
      <w:pPr>
        <w:rPr>
          <w:i/>
          <w:color w:val="000000" w:themeColor="text1"/>
        </w:rPr>
      </w:pPr>
    </w:p>
    <w:p w14:paraId="79AD3193" w14:textId="74ECF151" w:rsidR="009E02BA" w:rsidRDefault="00963506" w:rsidP="009203CC">
      <w:pPr>
        <w:spacing w:line="480" w:lineRule="auto"/>
        <w:rPr>
          <w:rStyle w:val="apple-style-span"/>
          <w:b/>
          <w:color w:val="000000" w:themeColor="text1"/>
        </w:rPr>
      </w:pPr>
      <w:r w:rsidRPr="00971410">
        <w:rPr>
          <w:rStyle w:val="apple-style-span"/>
          <w:b/>
          <w:color w:val="000000" w:themeColor="text1"/>
        </w:rPr>
        <w:t>[</w:t>
      </w:r>
      <w:r w:rsidR="005709ED">
        <w:rPr>
          <w:rStyle w:val="apple-style-span"/>
          <w:b/>
          <w:color w:val="000000" w:themeColor="text1"/>
        </w:rPr>
        <w:t xml:space="preserve">OPT] </w:t>
      </w:r>
      <w:r w:rsidRPr="00971410">
        <w:rPr>
          <w:rStyle w:val="apple-style-span"/>
          <w:b/>
          <w:color w:val="000000" w:themeColor="text1"/>
        </w:rPr>
        <w:t>Bio of Instructor</w:t>
      </w:r>
    </w:p>
    <w:p w14:paraId="7890C008" w14:textId="77777777" w:rsidR="00CA5627" w:rsidRDefault="005A52C6" w:rsidP="00CA5627">
      <w:pPr>
        <w:rPr>
          <w:color w:val="000000" w:themeColor="text1"/>
        </w:rPr>
      </w:pPr>
      <w:r w:rsidRPr="005A52C6">
        <w:rPr>
          <w:color w:val="000000" w:themeColor="text1"/>
        </w:rPr>
        <w:t xml:space="preserve">Dong Wang is an associate professor in </w:t>
      </w:r>
      <w:r>
        <w:rPr>
          <w:color w:val="000000" w:themeColor="text1"/>
        </w:rPr>
        <w:t>the School of Information Sciences (iSchool)</w:t>
      </w:r>
      <w:r w:rsidRPr="005A52C6">
        <w:rPr>
          <w:color w:val="000000" w:themeColor="text1"/>
        </w:rPr>
        <w:t xml:space="preserve"> at the University of </w:t>
      </w:r>
      <w:r>
        <w:rPr>
          <w:color w:val="000000" w:themeColor="text1"/>
        </w:rPr>
        <w:t>Illinois Urbana-Champaign (UIUC)</w:t>
      </w:r>
      <w:r w:rsidRPr="005A52C6">
        <w:rPr>
          <w:color w:val="000000" w:themeColor="text1"/>
        </w:rPr>
        <w:t>. He received his Ph.D. in Computer Science from</w:t>
      </w:r>
      <w:r>
        <w:rPr>
          <w:color w:val="000000" w:themeColor="text1"/>
        </w:rPr>
        <w:t xml:space="preserve"> UIUC</w:t>
      </w:r>
      <w:r w:rsidRPr="005A52C6">
        <w:rPr>
          <w:color w:val="000000" w:themeColor="text1"/>
        </w:rPr>
        <w:t>. His research interests lie in the area of social (human-centric) sensing, intelligence and computing, big data analytics, human cyber-physical systems, and smart city applications. Dong Wang has published over 100 technical papers in peer reviewed conferences and journals. His research on social sensing, intelligence and computing resulted in software tools that found applications in academia, industry, and government research labs. He authored a monograph “Social Sensing: Building Reliable Systems on Unreliable Data” published by Elsevier 2015. He received the NSF CAREER Award in 2019, Google Faculty Research Award in 2018, Young Investigator Program (YIP) Award from Army Research Office in 2017, NSF CRII Award in 2016, Wing Kai Cheng Fellowship from University of Illinois, and the Best Paper Award of IEEE Real-Time and Embedded Technology and Applications Symposium (RTAS).</w:t>
      </w:r>
      <w:r>
        <w:rPr>
          <w:color w:val="000000" w:themeColor="text1"/>
        </w:rPr>
        <w:t xml:space="preserve"> </w:t>
      </w:r>
    </w:p>
    <w:p w14:paraId="4F9768EC" w14:textId="77777777" w:rsidR="00CA5627" w:rsidRDefault="00CA5627" w:rsidP="00CA5627">
      <w:pPr>
        <w:rPr>
          <w:b/>
          <w:color w:val="000000" w:themeColor="text1"/>
        </w:rPr>
      </w:pPr>
    </w:p>
    <w:p w14:paraId="29748C0C" w14:textId="6423E1B9" w:rsidR="00CA5627" w:rsidRPr="00971410" w:rsidRDefault="00CA5627" w:rsidP="00CA5627">
      <w:pPr>
        <w:rPr>
          <w:b/>
          <w:color w:val="000000" w:themeColor="text1"/>
        </w:rPr>
      </w:pPr>
      <w:r w:rsidRPr="00971410">
        <w:rPr>
          <w:b/>
          <w:color w:val="000000" w:themeColor="text1"/>
        </w:rPr>
        <w:lastRenderedPageBreak/>
        <w:t>Assignments and Methods of Assessment</w:t>
      </w:r>
    </w:p>
    <w:p w14:paraId="772D7109" w14:textId="77777777" w:rsidR="00CA5627" w:rsidRPr="00971410" w:rsidRDefault="00CA5627" w:rsidP="00CA5627">
      <w:pPr>
        <w:rPr>
          <w:b/>
          <w:color w:val="000000" w:themeColor="text1"/>
        </w:rPr>
      </w:pPr>
    </w:p>
    <w:p w14:paraId="25566DD1" w14:textId="77777777" w:rsidR="00CA5627" w:rsidRPr="00971410" w:rsidRDefault="00CA5627" w:rsidP="00CA5627">
      <w:pPr>
        <w:rPr>
          <w:i/>
          <w:color w:val="000000" w:themeColor="text1"/>
        </w:rPr>
      </w:pPr>
      <w:r w:rsidRPr="00971410">
        <w:rPr>
          <w:color w:val="000000" w:themeColor="text1"/>
        </w:rPr>
        <w:t xml:space="preserve"> </w:t>
      </w:r>
      <w:r w:rsidRPr="00971410">
        <w:rPr>
          <w:i/>
          <w:color w:val="000000" w:themeColor="text1"/>
        </w:rPr>
        <w:t xml:space="preserve">This section should detail the grading policy (what constitutes an A, B, C, etc.) and also delineate the differences among variable credit assignments. </w:t>
      </w:r>
    </w:p>
    <w:p w14:paraId="6EB5FE01" w14:textId="22015DB4" w:rsidR="00DC3722" w:rsidRPr="00971410" w:rsidRDefault="009203CC" w:rsidP="00CA5627">
      <w:pPr>
        <w:rPr>
          <w:color w:val="000000" w:themeColor="text1"/>
        </w:rPr>
      </w:pPr>
      <w:r w:rsidRPr="00971410">
        <w:rPr>
          <w:color w:val="000000" w:themeColor="text1"/>
        </w:rPr>
        <w:t xml:space="preserve"> </w:t>
      </w:r>
    </w:p>
    <w:p w14:paraId="4128F645" w14:textId="77777777" w:rsidR="00971410" w:rsidRPr="00C42991" w:rsidRDefault="005348B6" w:rsidP="00971410">
      <w:pPr>
        <w:pStyle w:val="ListParagraph"/>
        <w:numPr>
          <w:ilvl w:val="0"/>
          <w:numId w:val="13"/>
        </w:numPr>
        <w:rPr>
          <w:color w:val="000000" w:themeColor="text1"/>
        </w:rPr>
      </w:pPr>
      <w:r w:rsidRPr="00C42991">
        <w:rPr>
          <w:color w:val="000000" w:themeColor="text1"/>
          <w:spacing w:val="3"/>
          <w:shd w:val="clear" w:color="auto" w:fill="FFFFFF"/>
        </w:rPr>
        <w:t>All assignments are required for all students. Completing all assignments is not a guarantee of a passing</w:t>
      </w:r>
      <w:r w:rsidRPr="00C42991">
        <w:rPr>
          <w:color w:val="000000" w:themeColor="text1"/>
          <w:spacing w:val="3"/>
        </w:rPr>
        <w:t xml:space="preserve"> </w:t>
      </w:r>
      <w:r w:rsidRPr="00C42991">
        <w:rPr>
          <w:color w:val="000000" w:themeColor="text1"/>
          <w:spacing w:val="3"/>
          <w:shd w:val="clear" w:color="auto" w:fill="FFFFFF"/>
        </w:rPr>
        <w:t xml:space="preserve">grade. </w:t>
      </w:r>
    </w:p>
    <w:p w14:paraId="0244A347" w14:textId="77777777" w:rsidR="00971410" w:rsidRPr="00C42991" w:rsidRDefault="005348B6" w:rsidP="00971410">
      <w:pPr>
        <w:pStyle w:val="ListParagraph"/>
        <w:numPr>
          <w:ilvl w:val="0"/>
          <w:numId w:val="13"/>
        </w:numPr>
        <w:rPr>
          <w:color w:val="000000" w:themeColor="text1"/>
        </w:rPr>
      </w:pPr>
      <w:r w:rsidRPr="00C42991">
        <w:rPr>
          <w:color w:val="000000" w:themeColor="text1"/>
          <w:spacing w:val="3"/>
          <w:shd w:val="clear" w:color="auto" w:fill="FFFFFF"/>
        </w:rPr>
        <w:t>All work must be completed in order to pass this class.</w:t>
      </w:r>
      <w:r w:rsidRPr="00C42991">
        <w:rPr>
          <w:color w:val="000000" w:themeColor="text1"/>
          <w:spacing w:val="3"/>
        </w:rPr>
        <w:t xml:space="preserve"> </w:t>
      </w:r>
      <w:r w:rsidRPr="00C42991">
        <w:rPr>
          <w:color w:val="000000" w:themeColor="text1"/>
          <w:spacing w:val="3"/>
          <w:shd w:val="clear" w:color="auto" w:fill="FFFFFF"/>
        </w:rPr>
        <w:t>Late or incomplete assignments will not be given full credit unless the student has contacted the instructor prior to the</w:t>
      </w:r>
      <w:r w:rsidRPr="00C42991">
        <w:rPr>
          <w:color w:val="000000" w:themeColor="text1"/>
          <w:spacing w:val="3"/>
        </w:rPr>
        <w:t xml:space="preserve"> </w:t>
      </w:r>
      <w:r w:rsidRPr="00C42991">
        <w:rPr>
          <w:color w:val="000000" w:themeColor="text1"/>
          <w:spacing w:val="3"/>
          <w:shd w:val="clear" w:color="auto" w:fill="FFFFFF"/>
        </w:rPr>
        <w:t>due date of the assignment (or in the case of emergencies, as soon as practicable).</w:t>
      </w:r>
    </w:p>
    <w:p w14:paraId="6B36BB7F" w14:textId="77777777" w:rsidR="00971410" w:rsidRPr="00C42991" w:rsidRDefault="00917513" w:rsidP="00971410">
      <w:pPr>
        <w:pStyle w:val="ListParagraph"/>
        <w:numPr>
          <w:ilvl w:val="0"/>
          <w:numId w:val="13"/>
        </w:numPr>
        <w:rPr>
          <w:color w:val="000000" w:themeColor="text1"/>
        </w:rPr>
      </w:pPr>
      <w:r w:rsidRPr="00C42991">
        <w:rPr>
          <w:color w:val="000000" w:themeColor="text1"/>
          <w:spacing w:val="3"/>
          <w:shd w:val="clear" w:color="auto" w:fill="FFFFFF"/>
        </w:rPr>
        <w:t>Late or incomplete assignments will not be given full credit unless the student has contacted the instructor prior to the</w:t>
      </w:r>
      <w:r w:rsidRPr="00C42991">
        <w:rPr>
          <w:color w:val="000000" w:themeColor="text1"/>
          <w:spacing w:val="3"/>
        </w:rPr>
        <w:t xml:space="preserve"> </w:t>
      </w:r>
      <w:r w:rsidRPr="00C42991">
        <w:rPr>
          <w:color w:val="000000" w:themeColor="text1"/>
          <w:spacing w:val="3"/>
          <w:shd w:val="clear" w:color="auto" w:fill="FFFFFF"/>
        </w:rPr>
        <w:t>due date of the assignment (or in the case of emergencies, as soon as practicable).</w:t>
      </w:r>
    </w:p>
    <w:p w14:paraId="480C8F92" w14:textId="77777777" w:rsidR="00971410" w:rsidRPr="00C42991" w:rsidRDefault="00B0108B" w:rsidP="00971410">
      <w:pPr>
        <w:pStyle w:val="ListParagraph"/>
        <w:numPr>
          <w:ilvl w:val="0"/>
          <w:numId w:val="13"/>
        </w:numPr>
        <w:rPr>
          <w:color w:val="000000" w:themeColor="text1"/>
        </w:rPr>
      </w:pPr>
      <w:r w:rsidRPr="00C42991">
        <w:rPr>
          <w:color w:val="000000" w:themeColor="text1"/>
        </w:rPr>
        <w:t>Criteria for grading homework assignments include (but are not limited to) creativity and</w:t>
      </w:r>
      <w:r w:rsidR="00971410" w:rsidRPr="00C42991">
        <w:rPr>
          <w:color w:val="000000" w:themeColor="text1"/>
        </w:rPr>
        <w:t xml:space="preserve"> </w:t>
      </w:r>
      <w:r w:rsidRPr="00C42991">
        <w:rPr>
          <w:color w:val="000000" w:themeColor="text1"/>
        </w:rPr>
        <w:t>the amount of original work demonstrated in the assignment. However, students are permitted to use and adapt the work of others, provided that the following guidelines are followed:</w:t>
      </w:r>
    </w:p>
    <w:p w14:paraId="63620A1D" w14:textId="77777777" w:rsidR="00971410" w:rsidRPr="00C42991" w:rsidRDefault="00B0108B" w:rsidP="00971410">
      <w:pPr>
        <w:pStyle w:val="ListParagraph"/>
        <w:numPr>
          <w:ilvl w:val="1"/>
          <w:numId w:val="13"/>
        </w:numPr>
        <w:rPr>
          <w:color w:val="000000" w:themeColor="text1"/>
        </w:rPr>
      </w:pPr>
      <w:r w:rsidRPr="00C42991">
        <w:rPr>
          <w:color w:val="000000" w:themeColor="text1"/>
        </w:rPr>
        <w:t>Use of other people’s material must not infringe the copyright of the original author, nor violate the terms of any licensing agreement. Know and respect the principles of fair use with respect to copyrighted material.</w:t>
      </w:r>
    </w:p>
    <w:p w14:paraId="2241371B" w14:textId="7FA7CCA0" w:rsidR="00B0108B" w:rsidRPr="00C42991" w:rsidRDefault="00B0108B" w:rsidP="00971410">
      <w:pPr>
        <w:pStyle w:val="ListParagraph"/>
        <w:numPr>
          <w:ilvl w:val="1"/>
          <w:numId w:val="13"/>
        </w:numPr>
        <w:rPr>
          <w:color w:val="000000" w:themeColor="text1"/>
        </w:rPr>
      </w:pPr>
      <w:r w:rsidRPr="00C42991">
        <w:rPr>
          <w:color w:val="000000" w:themeColor="text1"/>
        </w:rPr>
        <w:t>Students must scrupulously attribute the original source and author of whatever material has been adapted for the assignment. Summarize the changes or adaptations that have been made. Make plain how much of the assignment represents original work.</w:t>
      </w:r>
    </w:p>
    <w:p w14:paraId="4B35FBCF" w14:textId="4B8E8666" w:rsidR="005348B6" w:rsidRPr="00C42991" w:rsidRDefault="005348B6" w:rsidP="009203CC">
      <w:pPr>
        <w:rPr>
          <w:color w:val="000000" w:themeColor="text1"/>
        </w:rPr>
      </w:pPr>
    </w:p>
    <w:p w14:paraId="35C6C967" w14:textId="0EF6CBE5" w:rsidR="00C42991" w:rsidRDefault="00C42991" w:rsidP="009203CC">
      <w:pPr>
        <w:rPr>
          <w:color w:val="000000" w:themeColor="text1"/>
        </w:rPr>
      </w:pPr>
      <w:r w:rsidRPr="00C42991">
        <w:rPr>
          <w:color w:val="000000" w:themeColor="text1"/>
        </w:rPr>
        <w:t>Grade Distribution:</w:t>
      </w:r>
    </w:p>
    <w:p w14:paraId="2CF8CD1C" w14:textId="5FE1787F" w:rsidR="00F520C6" w:rsidRDefault="00F520C6" w:rsidP="009203CC">
      <w:pPr>
        <w:rPr>
          <w:color w:val="000000" w:themeColor="text1"/>
        </w:rPr>
      </w:pPr>
    </w:p>
    <w:p w14:paraId="67D88B5B" w14:textId="73D15487" w:rsidR="00F520C6" w:rsidRPr="00C42991" w:rsidRDefault="00F520C6" w:rsidP="009203CC">
      <w:pPr>
        <w:rPr>
          <w:color w:val="000000" w:themeColor="text1"/>
        </w:rPr>
      </w:pPr>
      <w:r>
        <w:rPr>
          <w:color w:val="000000" w:themeColor="text1"/>
        </w:rPr>
        <w:t xml:space="preserve">The assignments of the course mainly include 1) three individual based programming assignments; 2) one group-based in-class paper presentation; 3)one group-based semester-long research project. The grade distribution is as follows: </w:t>
      </w:r>
    </w:p>
    <w:p w14:paraId="5DB87BCB" w14:textId="77777777" w:rsidR="00C42991" w:rsidRDefault="00C42991" w:rsidP="009203CC">
      <w:pPr>
        <w:rPr>
          <w:i/>
          <w:color w:val="000000" w:themeColor="text1"/>
        </w:rPr>
      </w:pPr>
    </w:p>
    <w:p w14:paraId="5531E3CC" w14:textId="1624D0FD" w:rsidR="00C42991" w:rsidRPr="00C42991" w:rsidRDefault="00C42991" w:rsidP="00C42991">
      <w:pPr>
        <w:ind w:left="720"/>
        <w:rPr>
          <w:rFonts w:ascii="Times" w:hAnsi="Times"/>
          <w:color w:val="000000"/>
        </w:rPr>
      </w:pPr>
      <w:r w:rsidRPr="00C42991">
        <w:rPr>
          <w:rFonts w:ascii="Times" w:hAnsi="Symbol"/>
          <w:color w:val="000000"/>
        </w:rPr>
        <w:t></w:t>
      </w:r>
      <w:r w:rsidRPr="00C42991">
        <w:rPr>
          <w:rFonts w:ascii="Times" w:hAnsi="Times"/>
          <w:color w:val="000000"/>
        </w:rPr>
        <w:t xml:space="preserve">  10% of the grade will be assigned on individuals' </w:t>
      </w:r>
      <w:r w:rsidR="00E36BE4">
        <w:rPr>
          <w:rFonts w:ascii="Times" w:hAnsi="Times"/>
          <w:color w:val="000000"/>
        </w:rPr>
        <w:t xml:space="preserve">active </w:t>
      </w:r>
      <w:r w:rsidRPr="00C42991">
        <w:rPr>
          <w:rFonts w:ascii="Times" w:hAnsi="Times"/>
          <w:color w:val="000000"/>
        </w:rPr>
        <w:t>class participation and</w:t>
      </w:r>
      <w:r w:rsidR="00E36BE4">
        <w:rPr>
          <w:rFonts w:ascii="Times" w:hAnsi="Times"/>
          <w:color w:val="000000"/>
        </w:rPr>
        <w:t xml:space="preserve"> </w:t>
      </w:r>
      <w:r w:rsidRPr="00C42991">
        <w:rPr>
          <w:rFonts w:ascii="Times" w:hAnsi="Times"/>
          <w:color w:val="000000"/>
        </w:rPr>
        <w:t>discussion of lecture topics and project presentations (Individual based).</w:t>
      </w:r>
    </w:p>
    <w:p w14:paraId="75FCDBC1" w14:textId="77777777" w:rsidR="00C42991" w:rsidRPr="00C42991" w:rsidRDefault="00C42991" w:rsidP="00C42991">
      <w:pPr>
        <w:ind w:left="720"/>
        <w:rPr>
          <w:rFonts w:ascii="Times" w:hAnsi="Times"/>
          <w:color w:val="000000"/>
        </w:rPr>
      </w:pPr>
      <w:r w:rsidRPr="00C42991">
        <w:rPr>
          <w:rFonts w:ascii="Times" w:hAnsi="Symbol"/>
          <w:color w:val="000000"/>
        </w:rPr>
        <w:t></w:t>
      </w:r>
      <w:r w:rsidRPr="00C42991">
        <w:rPr>
          <w:rFonts w:ascii="Times" w:hAnsi="Times"/>
          <w:color w:val="000000"/>
        </w:rPr>
        <w:t xml:space="preserve">  10% of the grade will be assigned on an in-class paper presentation on the selected topic by each group. (Group based)</w:t>
      </w:r>
    </w:p>
    <w:p w14:paraId="0087625E" w14:textId="77777777" w:rsidR="00C42991" w:rsidRPr="00C42991" w:rsidRDefault="00C42991" w:rsidP="00C42991">
      <w:pPr>
        <w:ind w:left="720"/>
        <w:rPr>
          <w:rFonts w:ascii="Times" w:hAnsi="Times"/>
          <w:color w:val="000000"/>
        </w:rPr>
      </w:pPr>
      <w:r w:rsidRPr="00C42991">
        <w:rPr>
          <w:rFonts w:ascii="Times" w:hAnsi="Symbol"/>
          <w:color w:val="000000"/>
        </w:rPr>
        <w:t></w:t>
      </w:r>
      <w:r w:rsidRPr="00C42991">
        <w:rPr>
          <w:rFonts w:ascii="Times" w:hAnsi="Times"/>
          <w:color w:val="000000"/>
        </w:rPr>
        <w:t xml:space="preserve">  30% of the grade will be assigned on individuals' homework assignment (Individual based).</w:t>
      </w:r>
    </w:p>
    <w:p w14:paraId="64D56F50" w14:textId="77777777" w:rsidR="00C42991" w:rsidRPr="00C42991" w:rsidRDefault="00C42991" w:rsidP="00C42991">
      <w:pPr>
        <w:ind w:left="720"/>
        <w:rPr>
          <w:rFonts w:ascii="Times" w:hAnsi="Times"/>
          <w:color w:val="000000"/>
        </w:rPr>
      </w:pPr>
      <w:r w:rsidRPr="00C42991">
        <w:rPr>
          <w:rFonts w:ascii="Times" w:hAnsi="Symbol"/>
          <w:color w:val="000000"/>
        </w:rPr>
        <w:t></w:t>
      </w:r>
      <w:r w:rsidRPr="00C42991">
        <w:rPr>
          <w:rFonts w:ascii="Times" w:hAnsi="Times"/>
          <w:color w:val="000000"/>
        </w:rPr>
        <w:t xml:space="preserve">  50% of the grade will be determined by a group course project. This grade includes project proposal, mid-term report, mid-term project presentation, a final project presentation, a final project paper, and project updates and demonstrations (to the instructor). The project will implement some innovative social sensing model, service, system, or computing environment. Students will be allowed to work in groups of up to 3 on the project. (Group based)</w:t>
      </w:r>
    </w:p>
    <w:p w14:paraId="6B1C2E9F" w14:textId="77777777" w:rsidR="00C42991" w:rsidRPr="00C42991" w:rsidRDefault="00C42991" w:rsidP="00C42991">
      <w:pPr>
        <w:ind w:left="1440"/>
        <w:rPr>
          <w:rFonts w:ascii="Times" w:hAnsi="Times"/>
          <w:color w:val="000000"/>
        </w:rPr>
      </w:pPr>
      <w:r w:rsidRPr="00C42991">
        <w:rPr>
          <w:rFonts w:ascii="Times" w:hAnsi="Symbol"/>
          <w:color w:val="000000"/>
        </w:rPr>
        <w:t></w:t>
      </w:r>
      <w:r w:rsidRPr="00C42991">
        <w:rPr>
          <w:rFonts w:ascii="Times" w:hAnsi="Times"/>
          <w:color w:val="000000"/>
        </w:rPr>
        <w:t xml:space="preserve">  5%: Project discussion and updates</w:t>
      </w:r>
    </w:p>
    <w:p w14:paraId="333577E8" w14:textId="77777777" w:rsidR="00C42991" w:rsidRPr="00C42991" w:rsidRDefault="00C42991" w:rsidP="00C42991">
      <w:pPr>
        <w:ind w:left="1440"/>
        <w:rPr>
          <w:rFonts w:ascii="Times" w:hAnsi="Times"/>
          <w:color w:val="000000"/>
        </w:rPr>
      </w:pPr>
      <w:r w:rsidRPr="00C42991">
        <w:rPr>
          <w:rFonts w:ascii="Times" w:hAnsi="Symbol"/>
          <w:color w:val="000000"/>
        </w:rPr>
        <w:t></w:t>
      </w:r>
      <w:r w:rsidRPr="00C42991">
        <w:rPr>
          <w:rFonts w:ascii="Times" w:hAnsi="Times"/>
          <w:color w:val="000000"/>
        </w:rPr>
        <w:t xml:space="preserve">  5%: Project proposal</w:t>
      </w:r>
    </w:p>
    <w:p w14:paraId="2545D9B9" w14:textId="77777777" w:rsidR="00C42991" w:rsidRPr="00C42991" w:rsidRDefault="00C42991" w:rsidP="00C42991">
      <w:pPr>
        <w:ind w:left="1440"/>
        <w:rPr>
          <w:rFonts w:ascii="Times" w:hAnsi="Times"/>
          <w:color w:val="000000"/>
        </w:rPr>
      </w:pPr>
      <w:r w:rsidRPr="00C42991">
        <w:rPr>
          <w:rFonts w:ascii="Times" w:hAnsi="Symbol"/>
          <w:color w:val="000000"/>
        </w:rPr>
        <w:lastRenderedPageBreak/>
        <w:t></w:t>
      </w:r>
      <w:r w:rsidRPr="00C42991">
        <w:rPr>
          <w:rFonts w:ascii="Times" w:hAnsi="Times"/>
          <w:color w:val="000000"/>
        </w:rPr>
        <w:t xml:space="preserve">  5%: Mid-term project presentation</w:t>
      </w:r>
    </w:p>
    <w:p w14:paraId="03BE4AE7" w14:textId="77777777" w:rsidR="00C42991" w:rsidRPr="00C42991" w:rsidRDefault="00C42991" w:rsidP="00C42991">
      <w:pPr>
        <w:ind w:left="1440"/>
        <w:rPr>
          <w:rFonts w:ascii="Times" w:hAnsi="Times"/>
          <w:color w:val="000000"/>
        </w:rPr>
      </w:pPr>
      <w:r w:rsidRPr="00C42991">
        <w:rPr>
          <w:rFonts w:ascii="Times" w:hAnsi="Symbol"/>
          <w:color w:val="000000"/>
        </w:rPr>
        <w:t></w:t>
      </w:r>
      <w:r w:rsidRPr="00C42991">
        <w:rPr>
          <w:rFonts w:ascii="Times" w:hAnsi="Times"/>
          <w:color w:val="000000"/>
        </w:rPr>
        <w:t xml:space="preserve">  10%: Mid-term project report</w:t>
      </w:r>
    </w:p>
    <w:p w14:paraId="364C3857" w14:textId="77777777" w:rsidR="00C42991" w:rsidRPr="00C42991" w:rsidRDefault="00C42991" w:rsidP="00C42991">
      <w:pPr>
        <w:ind w:left="1440"/>
        <w:rPr>
          <w:rFonts w:ascii="Times" w:hAnsi="Times"/>
          <w:color w:val="000000"/>
        </w:rPr>
      </w:pPr>
      <w:r w:rsidRPr="00C42991">
        <w:rPr>
          <w:rFonts w:ascii="Times" w:hAnsi="Symbol"/>
          <w:color w:val="000000"/>
        </w:rPr>
        <w:t></w:t>
      </w:r>
      <w:r w:rsidRPr="00C42991">
        <w:rPr>
          <w:rFonts w:ascii="Times" w:hAnsi="Times"/>
          <w:color w:val="000000"/>
        </w:rPr>
        <w:t xml:space="preserve">  10%: Final project presentation</w:t>
      </w:r>
    </w:p>
    <w:p w14:paraId="251A32D4" w14:textId="77777777" w:rsidR="00C42991" w:rsidRPr="00C42991" w:rsidRDefault="00C42991" w:rsidP="00C42991">
      <w:pPr>
        <w:ind w:left="1440"/>
        <w:rPr>
          <w:rFonts w:ascii="Times" w:hAnsi="Times"/>
          <w:color w:val="000000"/>
        </w:rPr>
      </w:pPr>
      <w:r w:rsidRPr="00C42991">
        <w:rPr>
          <w:rFonts w:ascii="Times" w:hAnsi="Symbol"/>
          <w:color w:val="000000"/>
        </w:rPr>
        <w:t></w:t>
      </w:r>
      <w:r w:rsidRPr="00C42991">
        <w:rPr>
          <w:rFonts w:ascii="Times" w:hAnsi="Times"/>
          <w:color w:val="000000"/>
        </w:rPr>
        <w:t xml:space="preserve">  15%: Final project paper</w:t>
      </w:r>
    </w:p>
    <w:p w14:paraId="791CC4F5" w14:textId="77777777" w:rsidR="00C42991" w:rsidRPr="00C42991" w:rsidRDefault="00C42991" w:rsidP="00C42991">
      <w:pPr>
        <w:ind w:left="1440"/>
        <w:rPr>
          <w:rFonts w:ascii="Times" w:hAnsi="Times"/>
          <w:color w:val="000000"/>
        </w:rPr>
      </w:pPr>
    </w:p>
    <w:p w14:paraId="5FBCD1F4" w14:textId="77777777" w:rsidR="00C42991" w:rsidRPr="00C42991" w:rsidRDefault="00C42991" w:rsidP="00C42991">
      <w:pPr>
        <w:rPr>
          <w:rFonts w:ascii="Times" w:hAnsi="Times"/>
          <w:color w:val="000000"/>
        </w:rPr>
      </w:pPr>
      <w:r w:rsidRPr="00C42991">
        <w:rPr>
          <w:rFonts w:ascii="Times" w:hAnsi="Times"/>
          <w:b/>
          <w:bCs/>
          <w:color w:val="000000"/>
        </w:rPr>
        <w:t>Note: </w:t>
      </w:r>
      <w:r w:rsidRPr="00C42991">
        <w:rPr>
          <w:rFonts w:ascii="Times" w:hAnsi="Times"/>
          <w:color w:val="000000"/>
        </w:rPr>
        <w:t>For individual based work, each student will receive the credit based on her/his own work. For the group based work, every student in the group will receive the same credit based on the group's work.</w:t>
      </w:r>
    </w:p>
    <w:p w14:paraId="69CF6DA8" w14:textId="77777777" w:rsidR="00C42991" w:rsidRDefault="00C42991" w:rsidP="00C42991">
      <w:pPr>
        <w:rPr>
          <w:rFonts w:ascii="Times" w:hAnsi="Times"/>
          <w:color w:val="000000"/>
          <w:sz w:val="27"/>
          <w:szCs w:val="27"/>
        </w:rPr>
      </w:pPr>
    </w:p>
    <w:p w14:paraId="1781449C" w14:textId="77777777" w:rsidR="00C42991" w:rsidRPr="00971410" w:rsidRDefault="00C42991" w:rsidP="009203CC">
      <w:pPr>
        <w:rPr>
          <w:i/>
          <w:color w:val="000000" w:themeColor="text1"/>
        </w:rPr>
      </w:pPr>
    </w:p>
    <w:p w14:paraId="6A1CE5FD" w14:textId="574CCD74" w:rsidR="005A70A5" w:rsidRPr="00971410" w:rsidRDefault="00B0108B" w:rsidP="00B0108B">
      <w:pPr>
        <w:rPr>
          <w:b/>
          <w:color w:val="000000" w:themeColor="text1"/>
        </w:rPr>
      </w:pPr>
      <w:r w:rsidRPr="00971410">
        <w:rPr>
          <w:b/>
          <w:color w:val="000000" w:themeColor="text1"/>
        </w:rPr>
        <w:t>Incomplete grades</w:t>
      </w:r>
    </w:p>
    <w:p w14:paraId="211EB195" w14:textId="79FF111C" w:rsidR="00917513" w:rsidRPr="00546C00" w:rsidRDefault="00546C00" w:rsidP="6D3AEF95">
      <w:pPr>
        <w:rPr>
          <w:color w:val="000000" w:themeColor="text1"/>
        </w:rPr>
      </w:pPr>
      <w:r w:rsidRPr="00546C00">
        <w:rPr>
          <w:color w:val="000000" w:themeColor="text1"/>
          <w:spacing w:val="3"/>
          <w:shd w:val="clear" w:color="auto" w:fill="FFFFFF"/>
        </w:rPr>
        <w:t>An exceptional request for an incomplete grade is most often granted to students encountering a medical emergency or</w:t>
      </w:r>
      <w:r w:rsidRPr="00546C00">
        <w:rPr>
          <w:color w:val="000000" w:themeColor="text1"/>
          <w:spacing w:val="3"/>
        </w:rPr>
        <w:t xml:space="preserve"> </w:t>
      </w:r>
      <w:r w:rsidRPr="00546C00">
        <w:rPr>
          <w:color w:val="000000" w:themeColor="text1"/>
          <w:spacing w:val="3"/>
          <w:shd w:val="clear" w:color="auto" w:fill="FFFFFF"/>
        </w:rPr>
        <w:t xml:space="preserve">other extraordinary circumstances beyond their control. </w:t>
      </w:r>
      <w:r w:rsidR="009E02BA" w:rsidRPr="00546C00">
        <w:rPr>
          <w:color w:val="000000" w:themeColor="text1"/>
        </w:rPr>
        <w:t>Students must request an incomplete grade from the instructor. The instructor and student will agree on a due date for completion of coursework</w:t>
      </w:r>
      <w:r w:rsidR="00917513" w:rsidRPr="00546C00">
        <w:rPr>
          <w:color w:val="000000" w:themeColor="text1"/>
        </w:rPr>
        <w:t>. T</w:t>
      </w:r>
      <w:r w:rsidR="009E02BA" w:rsidRPr="00546C00">
        <w:rPr>
          <w:color w:val="000000" w:themeColor="text1"/>
        </w:rPr>
        <w:t xml:space="preserve">he student must </w:t>
      </w:r>
      <w:r w:rsidR="00917513" w:rsidRPr="00546C00">
        <w:rPr>
          <w:color w:val="000000" w:themeColor="text1"/>
        </w:rPr>
        <w:t>submit</w:t>
      </w:r>
      <w:r w:rsidR="009E02BA" w:rsidRPr="00546C00">
        <w:rPr>
          <w:color w:val="000000" w:themeColor="text1"/>
        </w:rPr>
        <w:t xml:space="preserve"> an Incomplete Form signed by the student, the instructor, and the student’s academic advisor</w:t>
      </w:r>
      <w:r w:rsidR="00917513" w:rsidRPr="00546C00">
        <w:rPr>
          <w:color w:val="000000" w:themeColor="text1"/>
        </w:rPr>
        <w:t xml:space="preserve"> to the front office: </w:t>
      </w:r>
      <w:hyperlink r:id="rId13">
        <w:r w:rsidR="6D3AEF95" w:rsidRPr="6D3AEF95">
          <w:rPr>
            <w:rStyle w:val="Hyperlink"/>
          </w:rPr>
          <w:t>https://uofi.app.box.com/s/sx7arobhr0gfw12teaetmp1qq32ifdrd</w:t>
        </w:r>
      </w:hyperlink>
    </w:p>
    <w:p w14:paraId="33862099" w14:textId="77777777" w:rsidR="00917513" w:rsidRPr="00546C00" w:rsidRDefault="00917513" w:rsidP="00917513">
      <w:pPr>
        <w:rPr>
          <w:color w:val="000000" w:themeColor="text1"/>
        </w:rPr>
      </w:pPr>
      <w:r w:rsidRPr="00546C00">
        <w:rPr>
          <w:color w:val="000000" w:themeColor="text1"/>
        </w:rPr>
        <w:t xml:space="preserve">Please see the Student Code for full details: </w:t>
      </w:r>
      <w:hyperlink r:id="rId14" w:history="1">
        <w:r w:rsidRPr="00546C00">
          <w:rPr>
            <w:rStyle w:val="Hyperlink"/>
            <w:color w:val="000000" w:themeColor="text1"/>
          </w:rPr>
          <w:t>http://studentcode.illinois.edu/article3/part1/3-104/</w:t>
        </w:r>
      </w:hyperlink>
    </w:p>
    <w:p w14:paraId="0B6C8D23" w14:textId="77777777" w:rsidR="005348B6" w:rsidRPr="00971410" w:rsidRDefault="005348B6" w:rsidP="009E02BA">
      <w:pPr>
        <w:rPr>
          <w:i/>
          <w:color w:val="000000" w:themeColor="text1"/>
        </w:rPr>
      </w:pPr>
    </w:p>
    <w:p w14:paraId="64170E5F" w14:textId="656BC872" w:rsidR="005348B6" w:rsidRPr="00971410" w:rsidRDefault="00F401F8" w:rsidP="009E02BA">
      <w:pPr>
        <w:rPr>
          <w:i/>
          <w:color w:val="000000" w:themeColor="text1"/>
        </w:rPr>
      </w:pPr>
      <w:r w:rsidRPr="00971410">
        <w:rPr>
          <w:color w:val="000000" w:themeColor="text1"/>
        </w:rPr>
        <w:t xml:space="preserve">[OPT] </w:t>
      </w:r>
      <w:r w:rsidR="005348B6" w:rsidRPr="00971410">
        <w:rPr>
          <w:i/>
          <w:color w:val="000000" w:themeColor="text1"/>
        </w:rPr>
        <w:t>Exemplar language:</w:t>
      </w:r>
    </w:p>
    <w:p w14:paraId="5D054745" w14:textId="3A2456F2" w:rsidR="00F401F8" w:rsidRPr="00971410" w:rsidRDefault="00355760" w:rsidP="00F401F8">
      <w:pPr>
        <w:pStyle w:val="ListParagraph"/>
        <w:numPr>
          <w:ilvl w:val="0"/>
          <w:numId w:val="12"/>
        </w:numPr>
        <w:rPr>
          <w:i/>
          <w:color w:val="000000" w:themeColor="text1"/>
          <w:spacing w:val="3"/>
          <w:shd w:val="clear" w:color="auto" w:fill="FFFFFF"/>
        </w:rPr>
      </w:pPr>
      <w:r w:rsidRPr="00971410">
        <w:rPr>
          <w:i/>
          <w:color w:val="000000" w:themeColor="text1"/>
          <w:spacing w:val="3"/>
          <w:shd w:val="clear" w:color="auto" w:fill="FFFFFF"/>
        </w:rPr>
        <w:t>Incomplete</w:t>
      </w:r>
      <w:r w:rsidR="005348B6" w:rsidRPr="00971410">
        <w:rPr>
          <w:i/>
          <w:color w:val="000000" w:themeColor="text1"/>
          <w:spacing w:val="3"/>
          <w:shd w:val="clear" w:color="auto" w:fill="FFFFFF"/>
        </w:rPr>
        <w:t xml:space="preserve"> (temporarily excused) grades:</w:t>
      </w:r>
      <w:r w:rsidR="0057306D">
        <w:rPr>
          <w:i/>
          <w:color w:val="000000" w:themeColor="text1"/>
          <w:spacing w:val="3"/>
          <w:shd w:val="clear" w:color="auto" w:fill="FFFFFF"/>
        </w:rPr>
        <w:t xml:space="preserve"> </w:t>
      </w:r>
      <w:r w:rsidR="005348B6" w:rsidRPr="00971410">
        <w:rPr>
          <w:i/>
          <w:color w:val="000000" w:themeColor="text1"/>
          <w:spacing w:val="3"/>
          <w:shd w:val="clear" w:color="auto" w:fill="FFFFFF"/>
        </w:rPr>
        <w:t xml:space="preserve">Students must initiate </w:t>
      </w:r>
      <w:r w:rsidR="0057306D">
        <w:rPr>
          <w:i/>
          <w:color w:val="000000" w:themeColor="text1"/>
          <w:spacing w:val="3"/>
          <w:shd w:val="clear" w:color="auto" w:fill="FFFFFF"/>
        </w:rPr>
        <w:t>an incomplete</w:t>
      </w:r>
      <w:r w:rsidR="005348B6" w:rsidRPr="00971410">
        <w:rPr>
          <w:i/>
          <w:color w:val="000000" w:themeColor="text1"/>
          <w:spacing w:val="3"/>
          <w:shd w:val="clear" w:color="auto" w:fill="FFFFFF"/>
        </w:rPr>
        <w:t xml:space="preserve"> request by</w:t>
      </w:r>
      <w:r w:rsidR="00B0108B" w:rsidRPr="00971410">
        <w:rPr>
          <w:i/>
          <w:color w:val="000000" w:themeColor="text1"/>
          <w:spacing w:val="3"/>
        </w:rPr>
        <w:t xml:space="preserve"> </w:t>
      </w:r>
      <w:r w:rsidR="005348B6" w:rsidRPr="00971410">
        <w:rPr>
          <w:i/>
          <w:color w:val="000000" w:themeColor="text1"/>
          <w:spacing w:val="3"/>
          <w:shd w:val="clear" w:color="auto" w:fill="FFFFFF"/>
        </w:rPr>
        <w:t>contacting the instructor. The instructor and student must agree on a due date for completion of coursework.</w:t>
      </w:r>
      <w:r w:rsidR="00B0108B" w:rsidRPr="00971410">
        <w:rPr>
          <w:i/>
          <w:color w:val="000000" w:themeColor="text1"/>
          <w:spacing w:val="3"/>
        </w:rPr>
        <w:t xml:space="preserve"> </w:t>
      </w:r>
      <w:r w:rsidR="005348B6" w:rsidRPr="00971410">
        <w:rPr>
          <w:i/>
          <w:color w:val="000000" w:themeColor="text1"/>
          <w:spacing w:val="3"/>
          <w:shd w:val="clear" w:color="auto" w:fill="FFFFFF"/>
        </w:rPr>
        <w:t>The student must fill out the Incomplete Form and get it signed by the student, the instructor, and the student’s</w:t>
      </w:r>
      <w:r w:rsidR="00B0108B" w:rsidRPr="00971410">
        <w:rPr>
          <w:i/>
          <w:color w:val="000000" w:themeColor="text1"/>
          <w:spacing w:val="3"/>
        </w:rPr>
        <w:t xml:space="preserve"> </w:t>
      </w:r>
      <w:r w:rsidR="005348B6" w:rsidRPr="00971410">
        <w:rPr>
          <w:i/>
          <w:color w:val="000000" w:themeColor="text1"/>
          <w:spacing w:val="3"/>
          <w:shd w:val="clear" w:color="auto" w:fill="FFFFFF"/>
        </w:rPr>
        <w:t xml:space="preserve">academic advisor. </w:t>
      </w:r>
    </w:p>
    <w:p w14:paraId="6469F8B2" w14:textId="18E4D3D5" w:rsidR="00F401F8" w:rsidRPr="00971410" w:rsidRDefault="00F401F8" w:rsidP="00F401F8">
      <w:pPr>
        <w:rPr>
          <w:b/>
          <w:color w:val="F79646" w:themeColor="accent6"/>
        </w:rPr>
      </w:pPr>
      <w:r w:rsidRPr="00971410">
        <w:rPr>
          <w:b/>
          <w:color w:val="000000"/>
        </w:rPr>
        <w:t xml:space="preserve">Grading Scale </w:t>
      </w:r>
    </w:p>
    <w:p w14:paraId="567C511E" w14:textId="14051474" w:rsidR="005348B6" w:rsidRPr="00971410" w:rsidRDefault="00D80EBB" w:rsidP="00F401F8">
      <w:pPr>
        <w:rPr>
          <w:i/>
          <w:color w:val="000000" w:themeColor="text1"/>
          <w:spacing w:val="3"/>
          <w:shd w:val="clear" w:color="auto" w:fill="FFFFFF"/>
        </w:rPr>
      </w:pPr>
      <w:r w:rsidRPr="00971410">
        <w:rPr>
          <w:i/>
          <w:color w:val="000000" w:themeColor="text1"/>
        </w:rPr>
        <w:t>In</w:t>
      </w:r>
      <w:r w:rsidR="00F401F8" w:rsidRPr="00971410">
        <w:rPr>
          <w:i/>
          <w:color w:val="000000" w:themeColor="text1"/>
        </w:rPr>
        <w:t xml:space="preserve">clude </w:t>
      </w:r>
      <w:r w:rsidRPr="00971410">
        <w:rPr>
          <w:i/>
          <w:color w:val="000000" w:themeColor="text1"/>
        </w:rPr>
        <w:t>the g</w:t>
      </w:r>
      <w:r w:rsidR="005348B6" w:rsidRPr="00971410">
        <w:rPr>
          <w:i/>
          <w:color w:val="000000" w:themeColor="text1"/>
        </w:rPr>
        <w:t xml:space="preserve">rading scale </w:t>
      </w:r>
      <w:r w:rsidRPr="00971410">
        <w:rPr>
          <w:i/>
          <w:color w:val="000000" w:themeColor="text1"/>
        </w:rPr>
        <w:t xml:space="preserve">used in the course. </w:t>
      </w:r>
      <w:r w:rsidR="00B0108B" w:rsidRPr="00971410">
        <w:rPr>
          <w:i/>
          <w:color w:val="000000" w:themeColor="text1"/>
        </w:rPr>
        <w:t xml:space="preserve"> If you permit</w:t>
      </w:r>
      <w:r w:rsidRPr="00971410">
        <w:rPr>
          <w:i/>
          <w:color w:val="000000" w:themeColor="text1"/>
        </w:rPr>
        <w:t xml:space="preserve"> A</w:t>
      </w:r>
      <w:r w:rsidR="00B0108B" w:rsidRPr="00971410">
        <w:rPr>
          <w:i/>
          <w:color w:val="000000" w:themeColor="text1"/>
        </w:rPr>
        <w:t>+ grades, or have other measures for grading please include them here.</w:t>
      </w:r>
      <w:r w:rsidR="00971410">
        <w:rPr>
          <w:i/>
          <w:color w:val="000000" w:themeColor="text1"/>
        </w:rPr>
        <w:t xml:space="preserve"> Suggested grading scale:</w:t>
      </w:r>
      <w:r w:rsidR="005348B6" w:rsidRPr="00971410">
        <w:rPr>
          <w:i/>
          <w:color w:val="000000" w:themeColor="text1"/>
        </w:rPr>
        <w:t xml:space="preserve"> </w:t>
      </w:r>
    </w:p>
    <w:p w14:paraId="299D0E99" w14:textId="77777777" w:rsidR="004B3029" w:rsidRPr="00971410" w:rsidRDefault="004B3029" w:rsidP="004B3029">
      <w:pPr>
        <w:pStyle w:val="NormalWeb"/>
        <w:spacing w:before="0" w:beforeAutospacing="0" w:after="0" w:afterAutospacing="0"/>
        <w:rPr>
          <w:color w:val="000000" w:themeColor="text1"/>
        </w:rPr>
      </w:pPr>
    </w:p>
    <w:p w14:paraId="20358010" w14:textId="15F6E4F6" w:rsidR="005348B6" w:rsidRPr="00971410" w:rsidRDefault="005348B6" w:rsidP="005348B6">
      <w:pPr>
        <w:rPr>
          <w:color w:val="000000" w:themeColor="text1"/>
        </w:rPr>
      </w:pPr>
      <w:r w:rsidRPr="00971410">
        <w:rPr>
          <w:color w:val="000000" w:themeColor="text1"/>
        </w:rPr>
        <w:t>94-100 = A</w:t>
      </w:r>
    </w:p>
    <w:p w14:paraId="3F7EB217" w14:textId="77777777" w:rsidR="005348B6" w:rsidRPr="00971410" w:rsidRDefault="005348B6" w:rsidP="005348B6">
      <w:pPr>
        <w:rPr>
          <w:color w:val="000000" w:themeColor="text1"/>
        </w:rPr>
      </w:pPr>
      <w:r w:rsidRPr="00971410">
        <w:rPr>
          <w:color w:val="000000" w:themeColor="text1"/>
        </w:rPr>
        <w:t>90-93 = A-</w:t>
      </w:r>
    </w:p>
    <w:p w14:paraId="7A82F2BF" w14:textId="77777777" w:rsidR="005348B6" w:rsidRPr="00971410" w:rsidRDefault="005348B6" w:rsidP="005348B6">
      <w:pPr>
        <w:rPr>
          <w:color w:val="000000" w:themeColor="text1"/>
        </w:rPr>
      </w:pPr>
      <w:r w:rsidRPr="00971410">
        <w:rPr>
          <w:color w:val="000000" w:themeColor="text1"/>
        </w:rPr>
        <w:t>87-89 = B+</w:t>
      </w:r>
    </w:p>
    <w:p w14:paraId="0CA773CA" w14:textId="77777777" w:rsidR="005348B6" w:rsidRPr="00971410" w:rsidRDefault="005348B6" w:rsidP="005348B6">
      <w:pPr>
        <w:rPr>
          <w:color w:val="000000" w:themeColor="text1"/>
        </w:rPr>
      </w:pPr>
      <w:r w:rsidRPr="00971410">
        <w:rPr>
          <w:color w:val="000000" w:themeColor="text1"/>
        </w:rPr>
        <w:t>83-86 = B</w:t>
      </w:r>
    </w:p>
    <w:p w14:paraId="0F11BD2A" w14:textId="77777777" w:rsidR="005348B6" w:rsidRPr="00971410" w:rsidRDefault="005348B6" w:rsidP="005348B6">
      <w:pPr>
        <w:rPr>
          <w:color w:val="000000" w:themeColor="text1"/>
        </w:rPr>
      </w:pPr>
      <w:r w:rsidRPr="00971410">
        <w:rPr>
          <w:color w:val="000000" w:themeColor="text1"/>
        </w:rPr>
        <w:t>80-82 = B-</w:t>
      </w:r>
    </w:p>
    <w:p w14:paraId="3692B140" w14:textId="77777777" w:rsidR="005348B6" w:rsidRPr="00971410" w:rsidRDefault="005348B6" w:rsidP="005348B6">
      <w:pPr>
        <w:rPr>
          <w:color w:val="000000" w:themeColor="text1"/>
        </w:rPr>
      </w:pPr>
      <w:r w:rsidRPr="00971410">
        <w:rPr>
          <w:color w:val="000000" w:themeColor="text1"/>
        </w:rPr>
        <w:t>77-79 = C+</w:t>
      </w:r>
    </w:p>
    <w:p w14:paraId="34A6B88C" w14:textId="77777777" w:rsidR="005348B6" w:rsidRPr="00971410" w:rsidRDefault="005348B6" w:rsidP="005348B6">
      <w:pPr>
        <w:rPr>
          <w:color w:val="000000" w:themeColor="text1"/>
        </w:rPr>
      </w:pPr>
      <w:r w:rsidRPr="00971410">
        <w:rPr>
          <w:color w:val="000000" w:themeColor="text1"/>
        </w:rPr>
        <w:t>73-76 = C</w:t>
      </w:r>
    </w:p>
    <w:p w14:paraId="7B029398" w14:textId="77777777" w:rsidR="005348B6" w:rsidRPr="00971410" w:rsidRDefault="005348B6" w:rsidP="005348B6">
      <w:pPr>
        <w:rPr>
          <w:color w:val="000000" w:themeColor="text1"/>
        </w:rPr>
      </w:pPr>
      <w:r w:rsidRPr="00971410">
        <w:rPr>
          <w:color w:val="000000" w:themeColor="text1"/>
        </w:rPr>
        <w:t>70-72 = C-</w:t>
      </w:r>
    </w:p>
    <w:p w14:paraId="2CE52C06" w14:textId="77777777" w:rsidR="005348B6" w:rsidRPr="00971410" w:rsidRDefault="005348B6" w:rsidP="005348B6">
      <w:pPr>
        <w:rPr>
          <w:color w:val="000000" w:themeColor="text1"/>
        </w:rPr>
      </w:pPr>
      <w:r w:rsidRPr="00971410">
        <w:rPr>
          <w:color w:val="000000" w:themeColor="text1"/>
        </w:rPr>
        <w:t>67-69 = D+</w:t>
      </w:r>
    </w:p>
    <w:p w14:paraId="6ED6BB1E" w14:textId="77777777" w:rsidR="005348B6" w:rsidRPr="00971410" w:rsidRDefault="005348B6" w:rsidP="005348B6">
      <w:pPr>
        <w:rPr>
          <w:color w:val="000000" w:themeColor="text1"/>
        </w:rPr>
      </w:pPr>
      <w:r w:rsidRPr="00971410">
        <w:rPr>
          <w:color w:val="000000" w:themeColor="text1"/>
        </w:rPr>
        <w:t>63-66 = D</w:t>
      </w:r>
    </w:p>
    <w:p w14:paraId="3ED55F0A" w14:textId="77777777" w:rsidR="005348B6" w:rsidRPr="00971410" w:rsidRDefault="005348B6" w:rsidP="005348B6">
      <w:pPr>
        <w:rPr>
          <w:color w:val="000000" w:themeColor="text1"/>
        </w:rPr>
      </w:pPr>
      <w:r w:rsidRPr="00971410">
        <w:rPr>
          <w:color w:val="000000" w:themeColor="text1"/>
        </w:rPr>
        <w:t>60-62 = D-</w:t>
      </w:r>
    </w:p>
    <w:p w14:paraId="230B4888" w14:textId="5A5107CB" w:rsidR="005348B6" w:rsidRPr="00971410" w:rsidRDefault="005348B6" w:rsidP="009E02BA">
      <w:pPr>
        <w:rPr>
          <w:color w:val="000000" w:themeColor="text1"/>
        </w:rPr>
      </w:pPr>
      <w:r w:rsidRPr="00971410">
        <w:rPr>
          <w:color w:val="000000" w:themeColor="text1"/>
        </w:rPr>
        <w:t>59 and below = F</w:t>
      </w:r>
    </w:p>
    <w:p w14:paraId="5D8CA290" w14:textId="77777777" w:rsidR="00355760" w:rsidRPr="00971410" w:rsidRDefault="00355760" w:rsidP="009E02BA">
      <w:pPr>
        <w:rPr>
          <w:i/>
          <w:color w:val="000000" w:themeColor="text1"/>
        </w:rPr>
      </w:pPr>
    </w:p>
    <w:p w14:paraId="2C14EAD4" w14:textId="13BABF3C" w:rsidR="009E02BA" w:rsidRPr="00971410" w:rsidRDefault="00F401F8" w:rsidP="009E02BA">
      <w:pPr>
        <w:rPr>
          <w:b/>
          <w:color w:val="000000" w:themeColor="text1"/>
        </w:rPr>
      </w:pPr>
      <w:r w:rsidRPr="00971410">
        <w:rPr>
          <w:color w:val="000000" w:themeColor="text1"/>
        </w:rPr>
        <w:t>[OPT]</w:t>
      </w:r>
      <w:r w:rsidRPr="00971410">
        <w:rPr>
          <w:b/>
          <w:color w:val="000000" w:themeColor="text1"/>
        </w:rPr>
        <w:t xml:space="preserve"> </w:t>
      </w:r>
      <w:r w:rsidR="009E02BA" w:rsidRPr="00971410">
        <w:rPr>
          <w:b/>
          <w:color w:val="000000" w:themeColor="text1"/>
        </w:rPr>
        <w:t>Course Policies</w:t>
      </w:r>
    </w:p>
    <w:p w14:paraId="2CDF64FC" w14:textId="384AE438" w:rsidR="009E02BA" w:rsidRPr="00971410" w:rsidRDefault="009E02BA" w:rsidP="009E02BA">
      <w:pPr>
        <w:rPr>
          <w:i/>
          <w:color w:val="000000" w:themeColor="text1"/>
        </w:rPr>
      </w:pPr>
      <w:r w:rsidRPr="00971410">
        <w:rPr>
          <w:i/>
          <w:color w:val="000000" w:themeColor="text1"/>
        </w:rPr>
        <w:t xml:space="preserve">If the instructor has any strong concerns, policies or expectations, </w:t>
      </w:r>
      <w:r w:rsidR="00F401F8" w:rsidRPr="00971410">
        <w:rPr>
          <w:i/>
          <w:color w:val="000000" w:themeColor="text1"/>
        </w:rPr>
        <w:t>include them here</w:t>
      </w:r>
      <w:r w:rsidRPr="00971410">
        <w:rPr>
          <w:i/>
          <w:color w:val="000000" w:themeColor="text1"/>
        </w:rPr>
        <w:t>, i.e. readings must be done before the class meets, tardiness is frowned upon, etc.</w:t>
      </w:r>
    </w:p>
    <w:p w14:paraId="0453D967" w14:textId="5C5BC2CB" w:rsidR="009E02BA" w:rsidRDefault="009E02BA" w:rsidP="007A7A01">
      <w:pPr>
        <w:rPr>
          <w:i/>
          <w:color w:val="000000" w:themeColor="text1"/>
        </w:rPr>
      </w:pPr>
    </w:p>
    <w:p w14:paraId="6880D697" w14:textId="77777777" w:rsidR="00F520C6" w:rsidRPr="00C42991" w:rsidRDefault="00F520C6" w:rsidP="00F520C6">
      <w:pPr>
        <w:rPr>
          <w:color w:val="000000" w:themeColor="text1"/>
        </w:rPr>
      </w:pPr>
      <w:r w:rsidRPr="00C42991">
        <w:rPr>
          <w:color w:val="000000"/>
        </w:rPr>
        <w:lastRenderedPageBreak/>
        <w:t xml:space="preserve">Note that the readings for each week will help </w:t>
      </w:r>
      <w:r>
        <w:rPr>
          <w:color w:val="000000"/>
        </w:rPr>
        <w:t>the students</w:t>
      </w:r>
      <w:r w:rsidRPr="00C42991">
        <w:rPr>
          <w:color w:val="000000"/>
        </w:rPr>
        <w:t xml:space="preserve"> to be ready for the lecture and the discussion. </w:t>
      </w:r>
      <w:r>
        <w:rPr>
          <w:color w:val="000000"/>
        </w:rPr>
        <w:t>The students</w:t>
      </w:r>
      <w:r w:rsidRPr="00C42991">
        <w:rPr>
          <w:color w:val="000000"/>
        </w:rPr>
        <w:t xml:space="preserve"> are expected to read at least the abstract</w:t>
      </w:r>
      <w:r>
        <w:rPr>
          <w:color w:val="000000"/>
        </w:rPr>
        <w:t xml:space="preserve"> and introduction</w:t>
      </w:r>
      <w:r w:rsidRPr="00C42991">
        <w:rPr>
          <w:color w:val="000000"/>
        </w:rPr>
        <w:t xml:space="preserve"> of the papers (the papers </w:t>
      </w:r>
      <w:r>
        <w:rPr>
          <w:color w:val="000000"/>
        </w:rPr>
        <w:t>will be</w:t>
      </w:r>
      <w:r w:rsidRPr="00C42991">
        <w:rPr>
          <w:color w:val="000000"/>
        </w:rPr>
        <w:t xml:space="preserve"> posted on the course website).</w:t>
      </w:r>
    </w:p>
    <w:p w14:paraId="474CCDD2" w14:textId="77777777" w:rsidR="00F520C6" w:rsidRPr="00971410" w:rsidRDefault="00F520C6" w:rsidP="007A7A01">
      <w:pPr>
        <w:rPr>
          <w:i/>
          <w:color w:val="000000" w:themeColor="text1"/>
        </w:rPr>
      </w:pPr>
    </w:p>
    <w:p w14:paraId="52D284C7" w14:textId="0D6F3291" w:rsidR="00E37BAF" w:rsidRDefault="00E37BAF" w:rsidP="007A7A01">
      <w:pPr>
        <w:rPr>
          <w:b/>
          <w:color w:val="000000" w:themeColor="text1"/>
        </w:rPr>
      </w:pPr>
      <w:r w:rsidRPr="00971410">
        <w:rPr>
          <w:b/>
          <w:color w:val="000000" w:themeColor="text1"/>
        </w:rPr>
        <w:t>Attendance/ Participation Policy</w:t>
      </w:r>
    </w:p>
    <w:p w14:paraId="7DF38CD5" w14:textId="43E12C16" w:rsidR="00440F6D" w:rsidRPr="00440F6D" w:rsidRDefault="00440F6D" w:rsidP="007A7A01">
      <w:pPr>
        <w:rPr>
          <w:color w:val="000000" w:themeColor="text1"/>
        </w:rPr>
      </w:pPr>
      <w:r>
        <w:rPr>
          <w:color w:val="000000" w:themeColor="text1"/>
        </w:rPr>
        <w:t>The iSchool expects students to attend all classes except in cases of emergency.</w:t>
      </w:r>
    </w:p>
    <w:p w14:paraId="454373A2" w14:textId="77777777" w:rsidR="009203CC" w:rsidRPr="00971410" w:rsidRDefault="009203CC" w:rsidP="009203CC">
      <w:pPr>
        <w:rPr>
          <w:color w:val="000000" w:themeColor="text1"/>
        </w:rPr>
      </w:pPr>
      <w:r w:rsidRPr="00971410">
        <w:rPr>
          <w:color w:val="000000" w:themeColor="text1"/>
        </w:rPr>
        <w:t xml:space="preserve">Student Code on Attendance: </w:t>
      </w:r>
      <w:hyperlink r:id="rId15" w:history="1">
        <w:r w:rsidRPr="00971410">
          <w:rPr>
            <w:color w:val="000000" w:themeColor="text1"/>
            <w:u w:val="single"/>
          </w:rPr>
          <w:t>http://studentcode.illinois.edu/article1/part5/1-501/</w:t>
        </w:r>
      </w:hyperlink>
    </w:p>
    <w:p w14:paraId="215F6750" w14:textId="32CE04D5" w:rsidR="009203CC" w:rsidRPr="00971410" w:rsidRDefault="009203CC" w:rsidP="007A7A01">
      <w:pPr>
        <w:rPr>
          <w:color w:val="000000" w:themeColor="text1"/>
        </w:rPr>
      </w:pPr>
    </w:p>
    <w:p w14:paraId="7B989241" w14:textId="388B4413" w:rsidR="00355760" w:rsidRPr="00971410" w:rsidRDefault="00757016" w:rsidP="009203CC">
      <w:pPr>
        <w:rPr>
          <w:i/>
          <w:color w:val="000000" w:themeColor="text1"/>
        </w:rPr>
      </w:pPr>
      <w:r w:rsidRPr="00971410">
        <w:rPr>
          <w:i/>
          <w:color w:val="000000" w:themeColor="text1"/>
        </w:rPr>
        <w:t>Describe</w:t>
      </w:r>
      <w:r w:rsidR="009203CC" w:rsidRPr="00971410">
        <w:rPr>
          <w:i/>
          <w:color w:val="000000" w:themeColor="text1"/>
        </w:rPr>
        <w:t xml:space="preserve"> any other</w:t>
      </w:r>
      <w:r w:rsidRPr="00971410">
        <w:rPr>
          <w:i/>
          <w:color w:val="000000" w:themeColor="text1"/>
        </w:rPr>
        <w:t xml:space="preserve"> requirements for attendance, participatio</w:t>
      </w:r>
      <w:r w:rsidR="009203CC" w:rsidRPr="00971410">
        <w:rPr>
          <w:i/>
          <w:color w:val="000000" w:themeColor="text1"/>
        </w:rPr>
        <w:t xml:space="preserve">n, </w:t>
      </w:r>
      <w:r w:rsidR="00F401F8" w:rsidRPr="00971410">
        <w:rPr>
          <w:i/>
          <w:color w:val="000000" w:themeColor="text1"/>
        </w:rPr>
        <w:t xml:space="preserve">class conduct, etc. </w:t>
      </w:r>
      <w:r w:rsidRPr="00971410">
        <w:rPr>
          <w:i/>
          <w:color w:val="000000" w:themeColor="text1"/>
        </w:rPr>
        <w:t>Note any requirements regarding excused absences</w:t>
      </w:r>
      <w:r w:rsidR="009E02BA" w:rsidRPr="00971410">
        <w:rPr>
          <w:i/>
          <w:color w:val="000000" w:themeColor="text1"/>
        </w:rPr>
        <w:t>, late work, make-up exams</w:t>
      </w:r>
      <w:r w:rsidR="00F401F8" w:rsidRPr="00971410">
        <w:rPr>
          <w:i/>
          <w:color w:val="000000" w:themeColor="text1"/>
        </w:rPr>
        <w:t>, use of electronics,</w:t>
      </w:r>
      <w:r w:rsidR="009E02BA" w:rsidRPr="00971410">
        <w:rPr>
          <w:i/>
          <w:color w:val="000000" w:themeColor="text1"/>
        </w:rPr>
        <w:t xml:space="preserve"> etc</w:t>
      </w:r>
      <w:r w:rsidRPr="00971410">
        <w:rPr>
          <w:i/>
          <w:color w:val="000000" w:themeColor="text1"/>
        </w:rPr>
        <w:t>.</w:t>
      </w:r>
      <w:r w:rsidR="00692F8A" w:rsidRPr="00971410">
        <w:rPr>
          <w:i/>
          <w:color w:val="000000" w:themeColor="text1"/>
        </w:rPr>
        <w:t xml:space="preserve"> </w:t>
      </w:r>
      <w:r w:rsidR="00355760" w:rsidRPr="00971410">
        <w:rPr>
          <w:i/>
          <w:color w:val="000000" w:themeColor="text1"/>
        </w:rPr>
        <w:t>Class discussion/participation grades must be based on the quality of what was said and how it added to the discussion, rather than the quantity of the participation by a student. Class discussion/participation should evaluate actual participation and not mere attendance. For a graduate level course, attendance is expected, and should not be counted toward the final grade.</w:t>
      </w:r>
    </w:p>
    <w:p w14:paraId="713CAEF7" w14:textId="77777777" w:rsidR="00757016" w:rsidRPr="00971410" w:rsidRDefault="00757016" w:rsidP="007A7A01">
      <w:pPr>
        <w:rPr>
          <w:i/>
          <w:color w:val="000000" w:themeColor="text1"/>
        </w:rPr>
      </w:pPr>
    </w:p>
    <w:p w14:paraId="7D95BA57" w14:textId="30650FED" w:rsidR="009203CC" w:rsidRPr="00E36BE4" w:rsidRDefault="00C941AA" w:rsidP="009203CC">
      <w:pPr>
        <w:pStyle w:val="ListParagraph"/>
        <w:numPr>
          <w:ilvl w:val="0"/>
          <w:numId w:val="9"/>
        </w:numPr>
        <w:rPr>
          <w:color w:val="000000" w:themeColor="text1"/>
        </w:rPr>
      </w:pPr>
      <w:r w:rsidRPr="00E36BE4">
        <w:rPr>
          <w:color w:val="000000" w:themeColor="text1"/>
        </w:rPr>
        <w:t>If you have an emergency, communicate with the instructor as early as possible to prevent negatively impacting your grade.</w:t>
      </w:r>
      <w:r w:rsidR="009203CC" w:rsidRPr="00E36BE4">
        <w:rPr>
          <w:color w:val="000000" w:themeColor="text1"/>
        </w:rPr>
        <w:t xml:space="preserve"> </w:t>
      </w:r>
      <w:r w:rsidRPr="00E36BE4">
        <w:rPr>
          <w:color w:val="000000" w:themeColor="text1"/>
        </w:rPr>
        <w:t>Students missing more than one class—or who regularly arrive late or leave early—will not pass the class unless alternate arrangements are made.</w:t>
      </w:r>
    </w:p>
    <w:p w14:paraId="0B97869A" w14:textId="2286849B" w:rsidR="00355760" w:rsidRPr="00E36BE4" w:rsidRDefault="00355760" w:rsidP="009203CC">
      <w:pPr>
        <w:pStyle w:val="ListParagraph"/>
        <w:numPr>
          <w:ilvl w:val="0"/>
          <w:numId w:val="9"/>
        </w:numPr>
        <w:rPr>
          <w:color w:val="000000" w:themeColor="text1"/>
        </w:rPr>
      </w:pPr>
      <w:r w:rsidRPr="00E36BE4">
        <w:rPr>
          <w:color w:val="000000" w:themeColor="text1"/>
          <w:spacing w:val="3"/>
          <w:shd w:val="clear" w:color="auto" w:fill="FFFFFF"/>
        </w:rPr>
        <w:t>Enrollment in this course includes expectation of regular attendance.</w:t>
      </w:r>
      <w:r w:rsidRPr="00E36BE4">
        <w:rPr>
          <w:color w:val="000000" w:themeColor="text1"/>
          <w:spacing w:val="3"/>
        </w:rPr>
        <w:t xml:space="preserve"> </w:t>
      </w:r>
      <w:r w:rsidRPr="00E36BE4">
        <w:rPr>
          <w:color w:val="000000" w:themeColor="text1"/>
          <w:spacing w:val="3"/>
          <w:shd w:val="clear" w:color="auto" w:fill="FFFFFF"/>
        </w:rPr>
        <w:t>If you find you must miss (or have missed) class, contact the instructor as soon as possible. Students</w:t>
      </w:r>
      <w:r w:rsidRPr="00E36BE4">
        <w:rPr>
          <w:color w:val="000000" w:themeColor="text1"/>
          <w:spacing w:val="3"/>
        </w:rPr>
        <w:br/>
      </w:r>
      <w:r w:rsidRPr="00E36BE4">
        <w:rPr>
          <w:color w:val="000000" w:themeColor="text1"/>
          <w:spacing w:val="3"/>
          <w:shd w:val="clear" w:color="auto" w:fill="FFFFFF"/>
        </w:rPr>
        <w:t>may miss one class session with no penalty; thereafter, each unexcused absence will result in your grade being</w:t>
      </w:r>
      <w:r w:rsidRPr="00E36BE4">
        <w:rPr>
          <w:color w:val="000000" w:themeColor="text1"/>
          <w:spacing w:val="3"/>
        </w:rPr>
        <w:t xml:space="preserve"> </w:t>
      </w:r>
      <w:r w:rsidRPr="00E36BE4">
        <w:rPr>
          <w:color w:val="000000" w:themeColor="text1"/>
          <w:spacing w:val="3"/>
          <w:shd w:val="clear" w:color="auto" w:fill="FFFFFF"/>
        </w:rPr>
        <w:t>lowered by one step (for example, an A- will become a B+). Repeated tardiness or leaving sessions early may be</w:t>
      </w:r>
      <w:r w:rsidRPr="00E36BE4">
        <w:rPr>
          <w:color w:val="000000" w:themeColor="text1"/>
          <w:spacing w:val="3"/>
        </w:rPr>
        <w:t xml:space="preserve"> </w:t>
      </w:r>
      <w:r w:rsidRPr="00E36BE4">
        <w:rPr>
          <w:color w:val="000000" w:themeColor="text1"/>
          <w:spacing w:val="3"/>
          <w:shd w:val="clear" w:color="auto" w:fill="FFFFFF"/>
        </w:rPr>
        <w:t>considered an unexcused absence unless alternate arrangements have been made with the instructor.</w:t>
      </w:r>
    </w:p>
    <w:p w14:paraId="162DE7FE" w14:textId="05A65176" w:rsidR="00F401F8" w:rsidRPr="00971410" w:rsidRDefault="00F401F8" w:rsidP="00F401F8">
      <w:pPr>
        <w:rPr>
          <w:i/>
          <w:color w:val="000000" w:themeColor="text1"/>
          <w:spacing w:val="3"/>
          <w:shd w:val="clear" w:color="auto" w:fill="FFFFFF"/>
        </w:rPr>
      </w:pPr>
      <w:r w:rsidRPr="00971410">
        <w:rPr>
          <w:color w:val="000000" w:themeColor="text1"/>
          <w:spacing w:val="3"/>
          <w:shd w:val="clear" w:color="auto" w:fill="FFFFFF"/>
        </w:rPr>
        <w:t xml:space="preserve">[OPT] </w:t>
      </w:r>
      <w:r w:rsidRPr="00971410">
        <w:rPr>
          <w:i/>
          <w:color w:val="000000" w:themeColor="text1"/>
          <w:spacing w:val="3"/>
          <w:shd w:val="clear" w:color="auto" w:fill="FFFFFF"/>
        </w:rPr>
        <w:t>Example class conduct language:</w:t>
      </w:r>
    </w:p>
    <w:p w14:paraId="42EF6F18" w14:textId="3FD2E564" w:rsidR="00F401F8" w:rsidRPr="00E36BE4" w:rsidRDefault="00F401F8" w:rsidP="00F401F8">
      <w:pPr>
        <w:pStyle w:val="ListParagraph"/>
        <w:numPr>
          <w:ilvl w:val="0"/>
          <w:numId w:val="11"/>
        </w:numPr>
        <w:rPr>
          <w:color w:val="000000" w:themeColor="text1"/>
          <w:spacing w:val="3"/>
          <w:shd w:val="clear" w:color="auto" w:fill="FFFFFF"/>
        </w:rPr>
      </w:pPr>
      <w:r w:rsidRPr="00E36BE4">
        <w:rPr>
          <w:color w:val="000000" w:themeColor="text1"/>
          <w:spacing w:val="3"/>
          <w:shd w:val="clear" w:color="auto" w:fill="FFFFFF"/>
        </w:rPr>
        <w:t>Students share some of the responsibility for fostering an inclusive classroom. Students are expected to be respectful of others' perspectives and lived experiences during class discussion.</w:t>
      </w:r>
    </w:p>
    <w:p w14:paraId="515E08B1" w14:textId="56DE6D04" w:rsidR="00F401F8" w:rsidRPr="00E36BE4" w:rsidRDefault="00F401F8" w:rsidP="00B0108B">
      <w:pPr>
        <w:pStyle w:val="ListParagraph"/>
        <w:numPr>
          <w:ilvl w:val="0"/>
          <w:numId w:val="11"/>
        </w:numPr>
        <w:rPr>
          <w:color w:val="000000" w:themeColor="text1"/>
        </w:rPr>
      </w:pPr>
      <w:r w:rsidRPr="00E36BE4">
        <w:rPr>
          <w:color w:val="000000" w:themeColor="text1"/>
          <w:spacing w:val="3"/>
          <w:shd w:val="clear" w:color="auto" w:fill="FFFFFF"/>
        </w:rPr>
        <w:t>Students are expected to demonstrate respect for the ideas and opinions of all other members of the</w:t>
      </w:r>
      <w:r w:rsidRPr="00E36BE4">
        <w:rPr>
          <w:color w:val="000000" w:themeColor="text1"/>
          <w:spacing w:val="3"/>
        </w:rPr>
        <w:t xml:space="preserve"> </w:t>
      </w:r>
      <w:r w:rsidRPr="00E36BE4">
        <w:rPr>
          <w:color w:val="000000" w:themeColor="text1"/>
          <w:spacing w:val="3"/>
          <w:shd w:val="clear" w:color="auto" w:fill="FFFFFF"/>
        </w:rPr>
        <w:t>class at all times. Failure to observe this course requirement can result in a failing course participation grade, and may result in a</w:t>
      </w:r>
      <w:r w:rsidRPr="00E36BE4">
        <w:rPr>
          <w:color w:val="000000" w:themeColor="text1"/>
          <w:spacing w:val="3"/>
        </w:rPr>
        <w:t xml:space="preserve"> </w:t>
      </w:r>
      <w:r w:rsidRPr="00E36BE4">
        <w:rPr>
          <w:color w:val="000000" w:themeColor="text1"/>
          <w:spacing w:val="3"/>
          <w:shd w:val="clear" w:color="auto" w:fill="FFFFFF"/>
        </w:rPr>
        <w:t>failing grade for the course.</w:t>
      </w:r>
    </w:p>
    <w:p w14:paraId="2E0907A6" w14:textId="77777777" w:rsidR="00DC3722" w:rsidRPr="00971410" w:rsidRDefault="00DC3722" w:rsidP="00DC3722">
      <w:pPr>
        <w:pStyle w:val="ListParagraph"/>
        <w:ind w:left="1080"/>
        <w:rPr>
          <w:i/>
          <w:color w:val="000000" w:themeColor="text1"/>
        </w:rPr>
      </w:pPr>
    </w:p>
    <w:p w14:paraId="372A86FB" w14:textId="14E56C4D" w:rsidR="00B0108B" w:rsidRDefault="00B0108B" w:rsidP="00B0108B">
      <w:pPr>
        <w:rPr>
          <w:b/>
          <w:color w:val="000000" w:themeColor="text1"/>
        </w:rPr>
      </w:pPr>
      <w:r w:rsidRPr="00971410">
        <w:rPr>
          <w:b/>
          <w:color w:val="000000" w:themeColor="text1"/>
        </w:rPr>
        <w:t>Academic Integrity</w:t>
      </w:r>
    </w:p>
    <w:p w14:paraId="40788F7A" w14:textId="5194806F" w:rsidR="00440F6D" w:rsidRPr="00440F6D" w:rsidRDefault="00440F6D" w:rsidP="00B0108B">
      <w:pPr>
        <w:rPr>
          <w:color w:val="000000" w:themeColor="text1"/>
        </w:rPr>
      </w:pPr>
      <w:r>
        <w:rPr>
          <w:color w:val="000000" w:themeColor="text1"/>
        </w:rPr>
        <w:t>The iSchool has the responsibility for maintaining academic integrity so as to protect the quality of education and research in our school and to protect those who depend on our integrity. Consequences of academic integrity infractions may be serious, ranging from a written warning to a failing grade for the course or dismissal from the University.</w:t>
      </w:r>
    </w:p>
    <w:p w14:paraId="3E9C5FB9" w14:textId="5795E794" w:rsidR="009203CC" w:rsidRPr="00971410" w:rsidRDefault="002E19D4" w:rsidP="009203CC">
      <w:pPr>
        <w:rPr>
          <w:color w:val="000000" w:themeColor="text1"/>
        </w:rPr>
      </w:pPr>
      <w:r w:rsidRPr="00971410">
        <w:rPr>
          <w:color w:val="000000" w:themeColor="text1"/>
        </w:rPr>
        <w:t xml:space="preserve">See the student code for academic integrity requirements: </w:t>
      </w:r>
      <w:hyperlink r:id="rId16" w:history="1">
        <w:r w:rsidRPr="00971410">
          <w:rPr>
            <w:rStyle w:val="Hyperlink"/>
          </w:rPr>
          <w:t>http://studentcode.illinois.edu/article1/part4/1-401/</w:t>
        </w:r>
      </w:hyperlink>
    </w:p>
    <w:p w14:paraId="221863D0" w14:textId="77777777" w:rsidR="00F401F8" w:rsidRPr="00971410" w:rsidRDefault="00F401F8" w:rsidP="009203CC">
      <w:pPr>
        <w:rPr>
          <w:i/>
          <w:color w:val="000000" w:themeColor="text1"/>
        </w:rPr>
      </w:pPr>
    </w:p>
    <w:p w14:paraId="0CB8A4FC" w14:textId="7F5F5CFE" w:rsidR="009203CC" w:rsidRPr="00971410" w:rsidRDefault="00F401F8" w:rsidP="009203CC">
      <w:pPr>
        <w:rPr>
          <w:i/>
          <w:color w:val="000000" w:themeColor="text1"/>
        </w:rPr>
      </w:pPr>
      <w:r w:rsidRPr="00971410">
        <w:rPr>
          <w:color w:val="000000" w:themeColor="text1"/>
        </w:rPr>
        <w:t xml:space="preserve">[OPT] </w:t>
      </w:r>
      <w:r w:rsidR="00B0108B" w:rsidRPr="00971410">
        <w:rPr>
          <w:i/>
          <w:color w:val="000000" w:themeColor="text1"/>
        </w:rPr>
        <w:t>Example academic integrity statements</w:t>
      </w:r>
      <w:r w:rsidR="009203CC" w:rsidRPr="00971410">
        <w:rPr>
          <w:i/>
          <w:color w:val="000000" w:themeColor="text1"/>
        </w:rPr>
        <w:t>:</w:t>
      </w:r>
      <w:r w:rsidR="00B0108B" w:rsidRPr="00971410">
        <w:rPr>
          <w:i/>
          <w:color w:val="000000" w:themeColor="text1"/>
        </w:rPr>
        <w:t xml:space="preserve"> </w:t>
      </w:r>
    </w:p>
    <w:p w14:paraId="74C2AF93" w14:textId="274BDC7F" w:rsidR="009203CC" w:rsidRPr="00971410" w:rsidRDefault="6D3AEF95" w:rsidP="6D3AEF95">
      <w:pPr>
        <w:pStyle w:val="ListParagraph"/>
        <w:numPr>
          <w:ilvl w:val="0"/>
          <w:numId w:val="10"/>
        </w:numPr>
        <w:rPr>
          <w:rFonts w:asciiTheme="minorHAnsi" w:eastAsiaTheme="minorEastAsia" w:hAnsiTheme="minorHAnsi" w:cstheme="minorBidi"/>
          <w:i/>
          <w:iCs/>
          <w:color w:val="000000" w:themeColor="text1"/>
        </w:rPr>
      </w:pPr>
      <w:r w:rsidRPr="6D3AEF95">
        <w:rPr>
          <w:i/>
          <w:iCs/>
          <w:color w:val="000000" w:themeColor="text1"/>
        </w:rPr>
        <w:lastRenderedPageBreak/>
        <w:t xml:space="preserve">Please review and reflect on the academic integrity policy of the University of Illinois, http://studentcode.illinois.edu/article1/part4/1-401/ to which we subscribe. By turning in materials for review, you certify that all work presented is your own and has been done by you independently, or as a member of a designated group for group assignments. </w:t>
      </w:r>
    </w:p>
    <w:p w14:paraId="20EC2F73" w14:textId="27CB87B4" w:rsidR="00DC4B5A" w:rsidRDefault="6D3AEF95" w:rsidP="6D3AEF95">
      <w:pPr>
        <w:pStyle w:val="ListParagraph"/>
        <w:numPr>
          <w:ilvl w:val="0"/>
          <w:numId w:val="10"/>
        </w:numPr>
        <w:rPr>
          <w:i/>
          <w:iCs/>
          <w:color w:val="000000" w:themeColor="text1"/>
        </w:rPr>
      </w:pPr>
      <w:r w:rsidRPr="6D3AEF95">
        <w:rPr>
          <w:i/>
          <w:iCs/>
          <w:color w:val="000000" w:themeColor="text1"/>
        </w:rPr>
        <w:t>If, in the course of your writing, you use the words or ideas of another writer, proper acknowledgement must be given (</w:t>
      </w:r>
      <w:commentRangeStart w:id="13"/>
      <w:commentRangeStart w:id="14"/>
      <w:commentRangeStart w:id="15"/>
      <w:r w:rsidRPr="6D3AEF95">
        <w:rPr>
          <w:i/>
          <w:iCs/>
          <w:color w:val="000000" w:themeColor="text1"/>
        </w:rPr>
        <w:t>using __</w:t>
      </w:r>
      <w:proofErr w:type="spellStart"/>
      <w:ins w:id="16" w:author="Microsoft Office User" w:date="2021-02-03T11:15:00Z">
        <w:r w:rsidR="00ED3CEE">
          <w:rPr>
            <w:i/>
            <w:iCs/>
            <w:color w:val="000000" w:themeColor="text1"/>
          </w:rPr>
          <w:t>BibTex</w:t>
        </w:r>
      </w:ins>
      <w:proofErr w:type="spellEnd"/>
      <w:r w:rsidRPr="6D3AEF95">
        <w:rPr>
          <w:i/>
          <w:iCs/>
          <w:color w:val="000000" w:themeColor="text1"/>
        </w:rPr>
        <w:t>____ style</w:t>
      </w:r>
      <w:commentRangeEnd w:id="13"/>
      <w:r w:rsidR="00910D25">
        <w:rPr>
          <w:rStyle w:val="CommentReference"/>
          <w:lang w:bidi="ar-SA"/>
        </w:rPr>
        <w:commentReference w:id="13"/>
      </w:r>
      <w:commentRangeEnd w:id="14"/>
      <w:r w:rsidR="00625AD3">
        <w:rPr>
          <w:rStyle w:val="CommentReference"/>
          <w:lang w:bidi="ar-SA"/>
        </w:rPr>
        <w:commentReference w:id="14"/>
      </w:r>
      <w:commentRangeEnd w:id="15"/>
      <w:r w:rsidR="001A5ACD">
        <w:rPr>
          <w:rStyle w:val="CommentReference"/>
          <w:lang w:bidi="ar-SA"/>
        </w:rPr>
        <w:commentReference w:id="15"/>
      </w:r>
      <w:r w:rsidRPr="6D3AEF95">
        <w:rPr>
          <w:i/>
          <w:iCs/>
          <w:color w:val="000000" w:themeColor="text1"/>
        </w:rPr>
        <w:t>). Not to do so is to commit plagiarism, a form of academic dishonesty or plagiarism. Please be aware that the consequences for plagiarism or other forms of academic dishonesty will be severe.  Students who violate university standards of academic integrity are su</w:t>
      </w:r>
      <w:bookmarkStart w:id="17" w:name="_GoBack"/>
      <w:bookmarkEnd w:id="17"/>
      <w:r w:rsidRPr="6D3AEF95">
        <w:rPr>
          <w:i/>
          <w:iCs/>
          <w:color w:val="000000" w:themeColor="text1"/>
        </w:rPr>
        <w:t>bject to disciplinary action, including a reduced grade, failure in the course, and suspension or dismissal from the University.</w:t>
      </w:r>
    </w:p>
    <w:p w14:paraId="11045EF4" w14:textId="66F6C1F8" w:rsidR="00910D25" w:rsidRDefault="00910D25" w:rsidP="00910D25">
      <w:pPr>
        <w:rPr>
          <w:iCs/>
          <w:color w:val="000000" w:themeColor="text1"/>
        </w:rPr>
      </w:pPr>
      <w:r>
        <w:rPr>
          <w:iCs/>
          <w:color w:val="000000" w:themeColor="text1"/>
        </w:rPr>
        <w:t>A note on c</w:t>
      </w:r>
      <w:r w:rsidRPr="00910D25">
        <w:rPr>
          <w:iCs/>
          <w:color w:val="000000" w:themeColor="text1"/>
        </w:rPr>
        <w:t>ollaboration</w:t>
      </w:r>
      <w:r>
        <w:rPr>
          <w:iCs/>
          <w:color w:val="000000" w:themeColor="text1"/>
        </w:rPr>
        <w:t>:</w:t>
      </w:r>
    </w:p>
    <w:p w14:paraId="237C4726" w14:textId="77777777" w:rsidR="00910D25" w:rsidRPr="00910D25" w:rsidRDefault="00910D25" w:rsidP="00910D25">
      <w:pPr>
        <w:rPr>
          <w:iCs/>
          <w:color w:val="000000" w:themeColor="text1"/>
        </w:rPr>
      </w:pPr>
    </w:p>
    <w:p w14:paraId="6FBB70A2" w14:textId="5D7A44A5" w:rsidR="00910D25" w:rsidRDefault="00910D25" w:rsidP="00910D25">
      <w:pPr>
        <w:rPr>
          <w:iCs/>
          <w:color w:val="000000" w:themeColor="text1"/>
        </w:rPr>
      </w:pPr>
      <w:r w:rsidRPr="00910D25">
        <w:rPr>
          <w:iCs/>
          <w:color w:val="000000" w:themeColor="text1"/>
        </w:rPr>
        <w:t xml:space="preserve">The </w:t>
      </w:r>
      <w:r w:rsidR="004F492C">
        <w:rPr>
          <w:iCs/>
          <w:color w:val="000000" w:themeColor="text1"/>
        </w:rPr>
        <w:t xml:space="preserve">programming </w:t>
      </w:r>
      <w:r w:rsidRPr="00910D25">
        <w:rPr>
          <w:iCs/>
          <w:color w:val="000000" w:themeColor="text1"/>
        </w:rPr>
        <w:t>assignments are to be completed individually.</w:t>
      </w:r>
    </w:p>
    <w:p w14:paraId="51C72B85" w14:textId="77777777" w:rsidR="004F492C" w:rsidRPr="00910D25" w:rsidRDefault="004F492C" w:rsidP="00910D25">
      <w:pPr>
        <w:rPr>
          <w:iCs/>
          <w:color w:val="000000" w:themeColor="text1"/>
        </w:rPr>
      </w:pPr>
    </w:p>
    <w:p w14:paraId="04DCE753" w14:textId="77777777" w:rsidR="00910D25" w:rsidRPr="00910D25" w:rsidRDefault="00910D25" w:rsidP="00910D25">
      <w:pPr>
        <w:rPr>
          <w:iCs/>
          <w:color w:val="000000" w:themeColor="text1"/>
        </w:rPr>
      </w:pPr>
      <w:r w:rsidRPr="00910D25">
        <w:rPr>
          <w:iCs/>
          <w:color w:val="000000" w:themeColor="text1"/>
        </w:rPr>
        <w:t>The in-class presentation and course project will be completed in a group of 2 or 3 students.</w:t>
      </w:r>
    </w:p>
    <w:p w14:paraId="332B142C" w14:textId="65644743" w:rsidR="00910D25" w:rsidRDefault="00910D25" w:rsidP="00910D25">
      <w:pPr>
        <w:rPr>
          <w:iCs/>
          <w:color w:val="000000" w:themeColor="text1"/>
        </w:rPr>
      </w:pPr>
      <w:r w:rsidRPr="00910D25">
        <w:rPr>
          <w:iCs/>
          <w:color w:val="000000" w:themeColor="text1"/>
        </w:rPr>
        <w:t>You are encouraged to seek out and exploit external manuals, books, websites, and other documentation that will help you to complete the assignment and project, provided that you indicate what sources you have used. However, all software development, experimental work, and writing of results must be done solely by you and your partner(s).</w:t>
      </w:r>
    </w:p>
    <w:p w14:paraId="530EB9D1" w14:textId="76FB7704" w:rsidR="004F492C" w:rsidRDefault="004F492C" w:rsidP="00910D25">
      <w:pPr>
        <w:rPr>
          <w:iCs/>
          <w:color w:val="000000" w:themeColor="text1"/>
        </w:rPr>
      </w:pPr>
    </w:p>
    <w:p w14:paraId="23B1E7A7" w14:textId="688DE531" w:rsidR="00471CAE" w:rsidRDefault="00471CAE" w:rsidP="00471CAE">
      <w:pPr>
        <w:rPr>
          <w:iCs/>
          <w:color w:val="000000" w:themeColor="text1"/>
        </w:rPr>
      </w:pPr>
      <w:r w:rsidRPr="00471CAE">
        <w:rPr>
          <w:iCs/>
          <w:color w:val="000000" w:themeColor="text1"/>
        </w:rPr>
        <w:t xml:space="preserve">This class follows the </w:t>
      </w:r>
      <w:r w:rsidRPr="00971410">
        <w:rPr>
          <w:color w:val="000000" w:themeColor="text1"/>
        </w:rPr>
        <w:t>student code for academic integrity</w:t>
      </w:r>
      <w:r w:rsidRPr="00471CAE">
        <w:rPr>
          <w:iCs/>
          <w:color w:val="000000" w:themeColor="text1"/>
        </w:rPr>
        <w:t xml:space="preserve"> at </w:t>
      </w:r>
      <w:r>
        <w:rPr>
          <w:iCs/>
          <w:color w:val="000000" w:themeColor="text1"/>
        </w:rPr>
        <w:t>UIUC</w:t>
      </w:r>
      <w:r w:rsidRPr="00471CAE">
        <w:rPr>
          <w:iCs/>
          <w:color w:val="000000" w:themeColor="text1"/>
        </w:rPr>
        <w:t xml:space="preserve">. The graded work you do in this class must be your own. In the case where you collaborate with other students make sure to fairly attribute their contribution to your project. </w:t>
      </w:r>
    </w:p>
    <w:p w14:paraId="368CA3E7" w14:textId="77777777" w:rsidR="00471CAE" w:rsidRPr="00471CAE" w:rsidRDefault="00471CAE" w:rsidP="00471CAE">
      <w:pPr>
        <w:rPr>
          <w:iCs/>
          <w:color w:val="000000" w:themeColor="text1"/>
        </w:rPr>
      </w:pPr>
    </w:p>
    <w:p w14:paraId="2A374CF4" w14:textId="29C833F3" w:rsidR="00471CAE" w:rsidRPr="00971410" w:rsidRDefault="00471CAE" w:rsidP="00471CAE">
      <w:pPr>
        <w:rPr>
          <w:color w:val="000000" w:themeColor="text1"/>
        </w:rPr>
      </w:pPr>
      <w:r w:rsidRPr="00471CAE">
        <w:rPr>
          <w:iCs/>
          <w:color w:val="000000" w:themeColor="text1"/>
        </w:rPr>
        <w:t xml:space="preserve">You must read and abide by </w:t>
      </w:r>
      <w:r>
        <w:rPr>
          <w:iCs/>
          <w:color w:val="000000" w:themeColor="text1"/>
        </w:rPr>
        <w:t xml:space="preserve">the </w:t>
      </w:r>
      <w:r w:rsidRPr="00971410">
        <w:rPr>
          <w:color w:val="000000" w:themeColor="text1"/>
        </w:rPr>
        <w:t xml:space="preserve">student code for academic integrity requirements: </w:t>
      </w:r>
      <w:hyperlink r:id="rId17" w:history="1">
        <w:r w:rsidRPr="00971410">
          <w:rPr>
            <w:rStyle w:val="Hyperlink"/>
          </w:rPr>
          <w:t>http://studentcode.illinois.edu/article1/part4/1-401/</w:t>
        </w:r>
      </w:hyperlink>
    </w:p>
    <w:p w14:paraId="11B79E30" w14:textId="2784BC44" w:rsidR="00910D25" w:rsidRPr="00910D25" w:rsidRDefault="00910D25" w:rsidP="00910D25">
      <w:pPr>
        <w:rPr>
          <w:i/>
          <w:iCs/>
          <w:color w:val="000000" w:themeColor="text1"/>
        </w:rPr>
      </w:pPr>
    </w:p>
    <w:p w14:paraId="77816EEB" w14:textId="77777777" w:rsidR="000E35F9" w:rsidRPr="00971410" w:rsidRDefault="000E35F9" w:rsidP="000E35F9">
      <w:pPr>
        <w:rPr>
          <w:b/>
          <w:color w:val="000000" w:themeColor="text1"/>
        </w:rPr>
      </w:pPr>
      <w:r w:rsidRPr="00971410">
        <w:rPr>
          <w:b/>
          <w:color w:val="000000" w:themeColor="text1"/>
        </w:rPr>
        <w:t>Statement of Inclusion</w:t>
      </w:r>
    </w:p>
    <w:p w14:paraId="5E863B39" w14:textId="5D0A4ABA" w:rsidR="00BA5434" w:rsidRPr="00971410" w:rsidRDefault="005166DA" w:rsidP="007A7A01">
      <w:pPr>
        <w:rPr>
          <w:color w:val="000000" w:themeColor="text1"/>
        </w:rPr>
      </w:pPr>
      <w:hyperlink r:id="rId18">
        <w:r w:rsidR="6D3AEF95" w:rsidRPr="6D3AEF95">
          <w:rPr>
            <w:rStyle w:val="Hyperlink"/>
            <w:b/>
            <w:bCs/>
            <w:color w:val="000000" w:themeColor="text1"/>
          </w:rPr>
          <w:t>http://www.inclusiveillinois.illinois.edu/mission.html</w:t>
        </w:r>
      </w:hyperlink>
    </w:p>
    <w:p w14:paraId="18B41EBE" w14:textId="2FF23B7F" w:rsidR="00325891" w:rsidRPr="00971410" w:rsidRDefault="00325891" w:rsidP="007A7A01">
      <w:pPr>
        <w:rPr>
          <w:b/>
          <w:color w:val="000000" w:themeColor="text1"/>
        </w:rPr>
      </w:pPr>
      <w:r w:rsidRPr="00971410">
        <w:rPr>
          <w:color w:val="000000" w:themeColor="text1"/>
        </w:rPr>
        <w:t>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r w:rsidR="004B3029" w:rsidRPr="00971410">
        <w:rPr>
          <w:color w:val="000000" w:themeColor="text1"/>
        </w:rPr>
        <w:t xml:space="preserve"> </w:t>
      </w:r>
    </w:p>
    <w:p w14:paraId="510C223C" w14:textId="077F4A01" w:rsidR="00325891" w:rsidRDefault="00325891" w:rsidP="007A7A01">
      <w:pPr>
        <w:rPr>
          <w:b/>
          <w:color w:val="000000" w:themeColor="text1"/>
        </w:rPr>
      </w:pPr>
    </w:p>
    <w:p w14:paraId="79B4BE3D" w14:textId="77777777" w:rsidR="00147E80" w:rsidRPr="00307E8D" w:rsidRDefault="00147E80" w:rsidP="00147E80">
      <w:r w:rsidRPr="00307E8D">
        <w:rPr>
          <w:b/>
          <w:bCs/>
        </w:rPr>
        <w:t>Religious Observances</w:t>
      </w:r>
    </w:p>
    <w:p w14:paraId="25F327E4" w14:textId="77777777" w:rsidR="00147E80" w:rsidRDefault="00147E80" w:rsidP="00147E80">
      <w:r w:rsidRPr="00307E8D">
        <w:t xml:space="preserve">In keeping with our Statement of Inclusion and Illinois law, the University is required to reasonably accommodate its students' religious beliefs, observances, and practices in regard to admissions, class attendance, and the scheduling of examinations and work requirements. </w:t>
      </w:r>
    </w:p>
    <w:p w14:paraId="7218618F" w14:textId="0D4D6F7F" w:rsidR="00147E80" w:rsidRDefault="6D3AEF95" w:rsidP="6D3AEF95">
      <w:pPr>
        <w:rPr>
          <w:color w:val="0000FF"/>
          <w:u w:val="single"/>
        </w:rPr>
      </w:pPr>
      <w:r>
        <w:t xml:space="preserve">Religious Observance Accommodation Request form: </w:t>
      </w:r>
      <w:hyperlink r:id="rId19">
        <w:r w:rsidRPr="6D3AEF95">
          <w:rPr>
            <w:rStyle w:val="Hyperlink"/>
          </w:rPr>
          <w:t>https://cm.maxient.com/reportingform.php?UnivofIllinois&amp;layout_id=19</w:t>
        </w:r>
      </w:hyperlink>
    </w:p>
    <w:p w14:paraId="1AD50886" w14:textId="58107C4C" w:rsidR="00147E80" w:rsidRDefault="6D3AEF95" w:rsidP="6D3AEF95">
      <w:r>
        <w:t>Other accommodations may be available.</w:t>
      </w:r>
    </w:p>
    <w:p w14:paraId="53C8C96E" w14:textId="690F8FB4" w:rsidR="6D3AEF95" w:rsidRDefault="6D3AEF95" w:rsidP="6D3AEF95"/>
    <w:p w14:paraId="679F63F2" w14:textId="2CE200FE" w:rsidR="009203CC" w:rsidRPr="00971410" w:rsidRDefault="002B57E1" w:rsidP="007A7A01">
      <w:pPr>
        <w:rPr>
          <w:b/>
          <w:color w:val="000000" w:themeColor="text1"/>
        </w:rPr>
      </w:pPr>
      <w:r w:rsidRPr="00971410">
        <w:rPr>
          <w:b/>
          <w:color w:val="000000" w:themeColor="text1"/>
        </w:rPr>
        <w:t>Access</w:t>
      </w:r>
      <w:r w:rsidR="00B0108B" w:rsidRPr="00971410">
        <w:rPr>
          <w:b/>
          <w:color w:val="000000" w:themeColor="text1"/>
        </w:rPr>
        <w:t>ibilit</w:t>
      </w:r>
      <w:r w:rsidRPr="00971410">
        <w:rPr>
          <w:b/>
          <w:color w:val="000000" w:themeColor="text1"/>
        </w:rPr>
        <w:t>y</w:t>
      </w:r>
      <w:r w:rsidR="000E35F9" w:rsidRPr="00971410">
        <w:rPr>
          <w:b/>
          <w:color w:val="000000" w:themeColor="text1"/>
        </w:rPr>
        <w:t xml:space="preserve"> Statement</w:t>
      </w:r>
    </w:p>
    <w:p w14:paraId="76074C9C" w14:textId="2C7EB1B4" w:rsidR="000E35F9" w:rsidRDefault="6D3AEF95" w:rsidP="007A7A01">
      <w:pPr>
        <w:rPr>
          <w:color w:val="000000" w:themeColor="text1"/>
        </w:rPr>
      </w:pPr>
      <w:r w:rsidRPr="6D3AEF95">
        <w:rPr>
          <w:color w:val="000000" w:themeColor="text1"/>
        </w:rP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333-1970 (V/TTY), or e-mail a message to </w:t>
      </w:r>
      <w:hyperlink r:id="rId20">
        <w:r w:rsidRPr="6D3AEF95">
          <w:rPr>
            <w:rStyle w:val="Hyperlink"/>
            <w:color w:val="000000" w:themeColor="text1"/>
          </w:rPr>
          <w:t>disability@illinois.edu</w:t>
        </w:r>
      </w:hyperlink>
      <w:r w:rsidRPr="6D3AEF95">
        <w:rPr>
          <w:color w:val="000000" w:themeColor="text1"/>
        </w:rPr>
        <w:t>.  </w:t>
      </w:r>
    </w:p>
    <w:p w14:paraId="580428C7" w14:textId="201BCBF2" w:rsidR="004B3029" w:rsidRPr="00971410" w:rsidRDefault="00F401F8" w:rsidP="007A7A01">
      <w:pPr>
        <w:rPr>
          <w:i/>
          <w:color w:val="000000" w:themeColor="text1"/>
        </w:rPr>
      </w:pPr>
      <w:r w:rsidRPr="00971410">
        <w:rPr>
          <w:color w:val="000000" w:themeColor="text1"/>
        </w:rPr>
        <w:t xml:space="preserve">[OPT] </w:t>
      </w:r>
      <w:r w:rsidR="004B3029" w:rsidRPr="00971410">
        <w:rPr>
          <w:i/>
          <w:color w:val="000000" w:themeColor="text1"/>
        </w:rPr>
        <w:t>Exemplar language:</w:t>
      </w:r>
    </w:p>
    <w:p w14:paraId="2E0FF1D0" w14:textId="43618634" w:rsidR="004B3029" w:rsidRPr="00971410" w:rsidRDefault="004B3029" w:rsidP="6D3AEF95">
      <w:pPr>
        <w:ind w:left="720"/>
        <w:rPr>
          <w:i/>
          <w:iCs/>
          <w:color w:val="000000" w:themeColor="text1"/>
        </w:rPr>
      </w:pPr>
      <w:r w:rsidRPr="6D3AEF95">
        <w:rPr>
          <w:i/>
          <w:iCs/>
          <w:color w:val="000000" w:themeColor="text1"/>
          <w:spacing w:val="3"/>
          <w:shd w:val="clear" w:color="auto" w:fill="FFFFFF"/>
        </w:rPr>
        <w:t>To insure disability-related concerns are properly addressed from the beginning of the semester, I request that</w:t>
      </w:r>
      <w:r w:rsidRPr="6D3AEF95">
        <w:rPr>
          <w:i/>
          <w:iCs/>
          <w:color w:val="000000" w:themeColor="text1"/>
          <w:spacing w:val="3"/>
        </w:rPr>
        <w:t xml:space="preserve"> </w:t>
      </w:r>
      <w:r w:rsidRPr="6D3AEF95">
        <w:rPr>
          <w:i/>
          <w:iCs/>
          <w:color w:val="000000" w:themeColor="text1"/>
          <w:spacing w:val="3"/>
          <w:shd w:val="clear" w:color="auto" w:fill="FFFFFF"/>
        </w:rPr>
        <w:t>students with disabilities who require assistance to participate in this class contact me as soon as possible to</w:t>
      </w:r>
      <w:r w:rsidRPr="6D3AEF95">
        <w:rPr>
          <w:i/>
          <w:iCs/>
          <w:color w:val="000000" w:themeColor="text1"/>
          <w:spacing w:val="3"/>
        </w:rPr>
        <w:t xml:space="preserve"> </w:t>
      </w:r>
      <w:r w:rsidRPr="6D3AEF95">
        <w:rPr>
          <w:i/>
          <w:iCs/>
          <w:color w:val="000000" w:themeColor="text1"/>
          <w:spacing w:val="3"/>
          <w:shd w:val="clear" w:color="auto" w:fill="FFFFFF"/>
        </w:rPr>
        <w:t>discuss your needs and any concerns you may have. The University of Illinois may be able to provide additional</w:t>
      </w:r>
      <w:r w:rsidRPr="6D3AEF95">
        <w:rPr>
          <w:i/>
          <w:iCs/>
          <w:color w:val="000000" w:themeColor="text1"/>
          <w:spacing w:val="3"/>
        </w:rPr>
        <w:t xml:space="preserve"> </w:t>
      </w:r>
      <w:r w:rsidRPr="6D3AEF95">
        <w:rPr>
          <w:i/>
          <w:iCs/>
          <w:color w:val="000000" w:themeColor="text1"/>
          <w:spacing w:val="3"/>
          <w:shd w:val="clear" w:color="auto" w:fill="FFFFFF"/>
        </w:rPr>
        <w:t>resources to assist you in your studies through the office of Disability Resources and Educational Services (DRES). This</w:t>
      </w:r>
      <w:r w:rsidRPr="6D3AEF95">
        <w:rPr>
          <w:i/>
          <w:iCs/>
          <w:color w:val="000000" w:themeColor="text1"/>
          <w:spacing w:val="3"/>
        </w:rPr>
        <w:t xml:space="preserve"> </w:t>
      </w:r>
      <w:r w:rsidRPr="6D3AEF95">
        <w:rPr>
          <w:i/>
          <w:iCs/>
          <w:color w:val="000000" w:themeColor="text1"/>
          <w:spacing w:val="3"/>
          <w:shd w:val="clear" w:color="auto" w:fill="FFFFFF"/>
        </w:rPr>
        <w:t>office can assist you with disability-related academic adjustments and/or auxiliary aids. Please contact them as</w:t>
      </w:r>
      <w:r w:rsidRPr="6D3AEF95">
        <w:rPr>
          <w:i/>
          <w:iCs/>
          <w:color w:val="000000" w:themeColor="text1"/>
          <w:spacing w:val="3"/>
        </w:rPr>
        <w:t xml:space="preserve"> </w:t>
      </w:r>
      <w:r w:rsidRPr="6D3AEF95">
        <w:rPr>
          <w:i/>
          <w:iCs/>
          <w:color w:val="000000" w:themeColor="text1"/>
          <w:spacing w:val="3"/>
          <w:shd w:val="clear" w:color="auto" w:fill="FFFFFF"/>
        </w:rPr>
        <w:t>soon as possible by visiting the office in person: 1207 S. Oak St., Champaign; visiting the website:</w:t>
      </w:r>
      <w:r w:rsidRPr="6D3AEF95">
        <w:rPr>
          <w:i/>
          <w:iCs/>
          <w:color w:val="000000" w:themeColor="text1"/>
          <w:spacing w:val="3"/>
        </w:rPr>
        <w:t xml:space="preserve"> </w:t>
      </w:r>
      <w:hyperlink r:id="rId21" w:tgtFrame="_blank" w:history="1">
        <w:r w:rsidRPr="6D3AEF95">
          <w:rPr>
            <w:rStyle w:val="Hyperlink"/>
            <w:i/>
            <w:iCs/>
            <w:color w:val="000000" w:themeColor="text1"/>
            <w:spacing w:val="3"/>
            <w:shd w:val="clear" w:color="auto" w:fill="FFFFFF"/>
          </w:rPr>
          <w:t>http://disability.illinois.edu</w:t>
        </w:r>
      </w:hyperlink>
      <w:r w:rsidRPr="6D3AEF95">
        <w:rPr>
          <w:i/>
          <w:iCs/>
          <w:color w:val="000000" w:themeColor="text1"/>
          <w:spacing w:val="3"/>
          <w:shd w:val="clear" w:color="auto" w:fill="FFFFFF"/>
        </w:rPr>
        <w:t>; calling (217) 333-4603 (V/TTY); or via e-mail </w:t>
      </w:r>
      <w:hyperlink r:id="rId22" w:tgtFrame="_blank" w:history="1">
        <w:r w:rsidRPr="6D3AEF95">
          <w:rPr>
            <w:rStyle w:val="Hyperlink"/>
            <w:i/>
            <w:iCs/>
            <w:color w:val="000000" w:themeColor="text1"/>
            <w:spacing w:val="3"/>
            <w:shd w:val="clear" w:color="auto" w:fill="FFFFFF"/>
          </w:rPr>
          <w:t>disability@illinois.edu</w:t>
        </w:r>
      </w:hyperlink>
      <w:r w:rsidRPr="6D3AEF95">
        <w:rPr>
          <w:i/>
          <w:iCs/>
          <w:color w:val="000000" w:themeColor="text1"/>
          <w:spacing w:val="3"/>
          <w:shd w:val="clear" w:color="auto" w:fill="FFFFFF"/>
        </w:rPr>
        <w:t>.</w:t>
      </w:r>
      <w:r w:rsidR="009203CC" w:rsidRPr="6D3AEF95">
        <w:rPr>
          <w:i/>
          <w:iCs/>
          <w:color w:val="000000" w:themeColor="text1"/>
        </w:rPr>
        <w:t xml:space="preserve"> </w:t>
      </w:r>
      <w:r w:rsidRPr="6D3AEF95">
        <w:rPr>
          <w:i/>
          <w:iCs/>
          <w:color w:val="000000" w:themeColor="text1"/>
          <w:spacing w:val="3"/>
          <w:shd w:val="clear" w:color="auto" w:fill="FFFFFF"/>
        </w:rPr>
        <w:t xml:space="preserve">NOTE: I do not require a letter from DRES in order to discuss your requested accommodations. </w:t>
      </w:r>
    </w:p>
    <w:p w14:paraId="3F14A840" w14:textId="77777777" w:rsidR="00B0108B" w:rsidRPr="00971410" w:rsidRDefault="00B0108B" w:rsidP="007A7A01">
      <w:pPr>
        <w:rPr>
          <w:color w:val="000000" w:themeColor="text1"/>
        </w:rPr>
      </w:pPr>
    </w:p>
    <w:p w14:paraId="16876769" w14:textId="08CAB686" w:rsidR="00B0108B" w:rsidRPr="00971410" w:rsidRDefault="00B0108B" w:rsidP="007A7A01">
      <w:pPr>
        <w:rPr>
          <w:b/>
          <w:color w:val="000000" w:themeColor="text1"/>
        </w:rPr>
      </w:pPr>
      <w:r w:rsidRPr="00971410">
        <w:rPr>
          <w:b/>
          <w:color w:val="000000" w:themeColor="text1"/>
        </w:rPr>
        <w:t>[OPT] Land acknowledgement</w:t>
      </w:r>
      <w:r w:rsidR="00C07521" w:rsidRPr="00971410">
        <w:rPr>
          <w:b/>
          <w:color w:val="000000" w:themeColor="text1"/>
        </w:rPr>
        <w:t xml:space="preserve"> Statement</w:t>
      </w:r>
    </w:p>
    <w:p w14:paraId="6CC72907" w14:textId="77777777" w:rsidR="00C07521" w:rsidRPr="00971410" w:rsidRDefault="00C07521" w:rsidP="0043079B">
      <w:pPr>
        <w:rPr>
          <w:i/>
          <w:color w:val="000000" w:themeColor="text1"/>
        </w:rPr>
      </w:pPr>
      <w:r w:rsidRPr="00971410">
        <w:rPr>
          <w:i/>
          <w:color w:val="000000" w:themeColor="text1"/>
        </w:rPr>
        <w:t xml:space="preserve">Adopted by the University of Illinois in 2018 </w:t>
      </w:r>
    </w:p>
    <w:p w14:paraId="657D760B" w14:textId="2F7DD114" w:rsidR="0043079B" w:rsidRPr="00971410" w:rsidRDefault="00C07521" w:rsidP="0043079B">
      <w:pPr>
        <w:rPr>
          <w:i/>
          <w:color w:val="000000" w:themeColor="text1"/>
        </w:rPr>
      </w:pPr>
      <w:r w:rsidRPr="00971410">
        <w:rPr>
          <w:color w:val="000000" w:themeColor="text1"/>
        </w:rPr>
        <w:t xml:space="preserve">More information: </w:t>
      </w:r>
      <w:hyperlink r:id="rId23" w:history="1">
        <w:r w:rsidR="0043079B" w:rsidRPr="00971410">
          <w:rPr>
            <w:rStyle w:val="Hyperlink"/>
            <w:color w:val="000000" w:themeColor="text1"/>
          </w:rPr>
          <w:t>https://chancellor.illinois.edu/land_acknowledgement.html</w:t>
        </w:r>
      </w:hyperlink>
    </w:p>
    <w:p w14:paraId="4D37E66A" w14:textId="258FF5F9" w:rsidR="00C07521" w:rsidRPr="00910D25" w:rsidRDefault="00C07521" w:rsidP="00F401F8">
      <w:pPr>
        <w:pStyle w:val="NormalWeb"/>
        <w:ind w:left="720"/>
        <w:rPr>
          <w:color w:val="000000" w:themeColor="text1"/>
        </w:rPr>
      </w:pPr>
      <w:r w:rsidRPr="00910D25">
        <w:rPr>
          <w:color w:val="000000" w:themeColor="text1"/>
        </w:rPr>
        <w:t xml:space="preserve">As a land-grant institution, the University of Illinois at Urbana-Champaign has a responsibility to acknowledge the historical context in which it exists. In order to remind ourselves and our community, we will begin this event with the following statement. We are currently on the lands of the Peoria, Kaskaskia, </w:t>
      </w:r>
      <w:proofErr w:type="spellStart"/>
      <w:r w:rsidRPr="00910D25">
        <w:rPr>
          <w:color w:val="000000" w:themeColor="text1"/>
        </w:rPr>
        <w:t>Peankashaw</w:t>
      </w:r>
      <w:proofErr w:type="spellEnd"/>
      <w:r w:rsidRPr="00910D25">
        <w:rPr>
          <w:color w:val="000000" w:themeColor="text1"/>
        </w:rPr>
        <w:t xml:space="preserve">, </w:t>
      </w:r>
      <w:proofErr w:type="spellStart"/>
      <w:r w:rsidRPr="00910D25">
        <w:rPr>
          <w:color w:val="000000" w:themeColor="text1"/>
        </w:rPr>
        <w:t>Wea</w:t>
      </w:r>
      <w:proofErr w:type="spellEnd"/>
      <w:r w:rsidRPr="00910D25">
        <w:rPr>
          <w:color w:val="000000" w:themeColor="text1"/>
        </w:rPr>
        <w:t xml:space="preserve">, Miami, </w:t>
      </w:r>
      <w:proofErr w:type="spellStart"/>
      <w:r w:rsidRPr="00910D25">
        <w:rPr>
          <w:color w:val="000000" w:themeColor="text1"/>
        </w:rPr>
        <w:t>Mascoutin</w:t>
      </w:r>
      <w:proofErr w:type="spellEnd"/>
      <w:r w:rsidRPr="00910D25">
        <w:rPr>
          <w:color w:val="000000" w:themeColor="text1"/>
        </w:rPr>
        <w:t xml:space="preserve">, Odawa, Sauk, </w:t>
      </w:r>
      <w:proofErr w:type="spellStart"/>
      <w:r w:rsidRPr="00910D25">
        <w:rPr>
          <w:color w:val="000000" w:themeColor="text1"/>
        </w:rPr>
        <w:t>Mesquaki</w:t>
      </w:r>
      <w:proofErr w:type="spellEnd"/>
      <w:r w:rsidRPr="00910D25">
        <w:rPr>
          <w:color w:val="000000" w:themeColor="text1"/>
        </w:rPr>
        <w:t>, Kickapoo, Potawatomi, Ojibwe, and Chickasaw Nations. It is necessary for us to acknowledge these Native Nations and for us to work with them as we move forward as an institution. Over the next 150 years, we will be a vibrant community inclusive of all our differences, with Native peoples at the core of our efforts.</w:t>
      </w:r>
    </w:p>
    <w:p w14:paraId="1A21FD58" w14:textId="056B979E" w:rsidR="004B3029" w:rsidRPr="00910D25" w:rsidRDefault="00C07521" w:rsidP="002E19D4">
      <w:pPr>
        <w:pStyle w:val="NormalWeb"/>
        <w:ind w:left="720"/>
        <w:rPr>
          <w:color w:val="000000" w:themeColor="text1"/>
        </w:rPr>
      </w:pPr>
      <w:r w:rsidRPr="00910D25">
        <w:rPr>
          <w:color w:val="000000" w:themeColor="text1"/>
        </w:rPr>
        <w:t>Land Acknowledgement Statement Suggested by Native American House</w:t>
      </w:r>
      <w:r w:rsidR="00F401F8" w:rsidRPr="00910D25">
        <w:rPr>
          <w:color w:val="000000" w:themeColor="text1"/>
        </w:rPr>
        <w:t xml:space="preserve">: </w:t>
      </w:r>
      <w:r w:rsidR="00F401F8" w:rsidRPr="00910D25">
        <w:rPr>
          <w:color w:val="000000" w:themeColor="text1"/>
        </w:rPr>
        <w:br/>
      </w:r>
      <w:r w:rsidRPr="00910D25">
        <w:rPr>
          <w:color w:val="000000" w:themeColor="text1"/>
        </w:rPr>
        <w:t xml:space="preserve">I/We would like to begin today by recognizing and acknowledging that we are on the lands of the Peoria, Kaskaskia, </w:t>
      </w:r>
      <w:proofErr w:type="spellStart"/>
      <w:r w:rsidRPr="00910D25">
        <w:rPr>
          <w:color w:val="000000" w:themeColor="text1"/>
        </w:rPr>
        <w:t>Piankashaw</w:t>
      </w:r>
      <w:proofErr w:type="spellEnd"/>
      <w:r w:rsidRPr="00910D25">
        <w:rPr>
          <w:color w:val="000000" w:themeColor="text1"/>
        </w:rPr>
        <w:t xml:space="preserve">, </w:t>
      </w:r>
      <w:proofErr w:type="spellStart"/>
      <w:r w:rsidRPr="00910D25">
        <w:rPr>
          <w:color w:val="000000" w:themeColor="text1"/>
        </w:rPr>
        <w:t>Wea</w:t>
      </w:r>
      <w:proofErr w:type="spellEnd"/>
      <w:r w:rsidRPr="00910D25">
        <w:rPr>
          <w:color w:val="000000" w:themeColor="text1"/>
        </w:rPr>
        <w:t xml:space="preserve">, Miami, </w:t>
      </w:r>
      <w:proofErr w:type="spellStart"/>
      <w:r w:rsidRPr="00910D25">
        <w:rPr>
          <w:color w:val="000000" w:themeColor="text1"/>
        </w:rPr>
        <w:t>Mascoutin</w:t>
      </w:r>
      <w:proofErr w:type="spellEnd"/>
      <w:r w:rsidRPr="00910D25">
        <w:rPr>
          <w:color w:val="000000" w:themeColor="text1"/>
        </w:rPr>
        <w:t xml:space="preserve">, Odawa, Sauk, </w:t>
      </w:r>
      <w:proofErr w:type="spellStart"/>
      <w:r w:rsidRPr="00910D25">
        <w:rPr>
          <w:color w:val="000000" w:themeColor="text1"/>
        </w:rPr>
        <w:t>Mesquaki</w:t>
      </w:r>
      <w:proofErr w:type="spellEnd"/>
      <w:r w:rsidRPr="00910D25">
        <w:rPr>
          <w:color w:val="000000" w:themeColor="text1"/>
        </w:rPr>
        <w:t>, Kickapoo, Potawatomi, Ojibwe, and Chickasaw Nations. These lands were the traditional territory of these Native Nations prior to their forced removal; these lands continue to carry the stories of these Nations and their struggles for survival and identity.</w:t>
      </w:r>
      <w:r w:rsidR="00F401F8" w:rsidRPr="00910D25">
        <w:rPr>
          <w:color w:val="000000" w:themeColor="text1"/>
        </w:rPr>
        <w:t xml:space="preserve"> </w:t>
      </w:r>
      <w:r w:rsidR="00F401F8" w:rsidRPr="00910D25">
        <w:rPr>
          <w:color w:val="000000" w:themeColor="text1"/>
        </w:rPr>
        <w:br/>
      </w:r>
      <w:r w:rsidRPr="00910D25">
        <w:rPr>
          <w:color w:val="000000" w:themeColor="text1"/>
        </w:rPr>
        <w:t>As a land-grant institution, the University of Illinois has a particular responsibility to acknowledge the peoples of these lands, as well as the histories of dispossession that have allowed for the growth of this institution for the past 150 years. We are also obligated to reflect on and actively address these histories and the role that this university has played in shaping them. This acknowledgement and the centering of Native peoples is a start as we move forward for the next 150 years.</w:t>
      </w:r>
    </w:p>
    <w:p w14:paraId="2A7C456A" w14:textId="238E1523" w:rsidR="004B3029" w:rsidRPr="00971410" w:rsidRDefault="004B3029" w:rsidP="004B3029">
      <w:pPr>
        <w:rPr>
          <w:b/>
          <w:color w:val="000000" w:themeColor="text1"/>
        </w:rPr>
      </w:pPr>
      <w:r w:rsidRPr="00971410">
        <w:rPr>
          <w:b/>
          <w:color w:val="000000" w:themeColor="text1"/>
        </w:rPr>
        <w:lastRenderedPageBreak/>
        <w:t>[OPT] Resources to help you succeed:</w:t>
      </w:r>
    </w:p>
    <w:p w14:paraId="4D82A62D" w14:textId="2745933D" w:rsidR="004B3029" w:rsidRPr="00971410" w:rsidRDefault="00C07521" w:rsidP="004B3029">
      <w:pPr>
        <w:rPr>
          <w:color w:val="000000" w:themeColor="text1"/>
        </w:rPr>
      </w:pPr>
      <w:r w:rsidRPr="00971410">
        <w:rPr>
          <w:color w:val="000000" w:themeColor="text1"/>
        </w:rPr>
        <w:t>Instructors may wish to</w:t>
      </w:r>
      <w:r w:rsidR="004B3029" w:rsidRPr="00971410">
        <w:rPr>
          <w:color w:val="000000" w:themeColor="text1"/>
        </w:rPr>
        <w:t xml:space="preserve"> include </w:t>
      </w:r>
      <w:r w:rsidRPr="00971410">
        <w:rPr>
          <w:color w:val="000000" w:themeColor="text1"/>
        </w:rPr>
        <w:t xml:space="preserve">a </w:t>
      </w:r>
      <w:r w:rsidR="004B3029" w:rsidRPr="00971410">
        <w:rPr>
          <w:color w:val="000000" w:themeColor="text1"/>
        </w:rPr>
        <w:t>s</w:t>
      </w:r>
      <w:r w:rsidRPr="00971410">
        <w:rPr>
          <w:color w:val="000000" w:themeColor="text1"/>
        </w:rPr>
        <w:t xml:space="preserve">ection with advice and resources for student success. </w:t>
      </w:r>
    </w:p>
    <w:p w14:paraId="282DF147" w14:textId="77777777" w:rsidR="004B3029" w:rsidRPr="00971410" w:rsidRDefault="004B3029" w:rsidP="004B3029">
      <w:pPr>
        <w:rPr>
          <w:b/>
          <w:i/>
          <w:color w:val="000000" w:themeColor="text1"/>
        </w:rPr>
      </w:pPr>
    </w:p>
    <w:p w14:paraId="058DFDF9" w14:textId="14BD8700" w:rsidR="004B3029" w:rsidRPr="00971410" w:rsidRDefault="004B3029" w:rsidP="004B3029">
      <w:pPr>
        <w:rPr>
          <w:b/>
          <w:color w:val="000000" w:themeColor="text1"/>
        </w:rPr>
      </w:pPr>
      <w:r w:rsidRPr="00971410">
        <w:rPr>
          <w:b/>
          <w:color w:val="000000" w:themeColor="text1"/>
        </w:rPr>
        <w:t>[OPT] Library Resources</w:t>
      </w:r>
    </w:p>
    <w:p w14:paraId="6F9190EC" w14:textId="77777777" w:rsidR="002E19D4" w:rsidRPr="00971410" w:rsidRDefault="005166DA" w:rsidP="002E19D4">
      <w:pPr>
        <w:rPr>
          <w:color w:val="000000" w:themeColor="text1"/>
        </w:rPr>
      </w:pPr>
      <w:hyperlink r:id="rId24" w:history="1">
        <w:r w:rsidR="00F401F8" w:rsidRPr="00971410">
          <w:rPr>
            <w:rStyle w:val="Hyperlink"/>
            <w:color w:val="000000" w:themeColor="text1"/>
          </w:rPr>
          <w:t>https://www.library.illinois.edu/infosci/</w:t>
        </w:r>
      </w:hyperlink>
    </w:p>
    <w:p w14:paraId="2B023850" w14:textId="77777777" w:rsidR="002E19D4" w:rsidRPr="00971410" w:rsidRDefault="002E19D4" w:rsidP="002E19D4">
      <w:pPr>
        <w:rPr>
          <w:color w:val="000000" w:themeColor="text1"/>
        </w:rPr>
      </w:pPr>
    </w:p>
    <w:p w14:paraId="44A3FD98" w14:textId="27F2EFB3" w:rsidR="004B3029" w:rsidRPr="00971410" w:rsidRDefault="6D3AEF95" w:rsidP="002E19D4">
      <w:pPr>
        <w:rPr>
          <w:color w:val="000000" w:themeColor="text1"/>
        </w:rPr>
      </w:pPr>
      <w:r w:rsidRPr="6D3AEF95">
        <w:rPr>
          <w:b/>
          <w:bCs/>
          <w:color w:val="000000" w:themeColor="text1"/>
        </w:rPr>
        <w:t>[OPT]</w:t>
      </w:r>
      <w:r w:rsidRPr="6D3AEF95">
        <w:rPr>
          <w:color w:val="000000" w:themeColor="text1"/>
        </w:rPr>
        <w:t xml:space="preserve"> </w:t>
      </w:r>
      <w:r w:rsidRPr="6D3AEF95">
        <w:rPr>
          <w:b/>
          <w:bCs/>
          <w:color w:val="000000" w:themeColor="text1"/>
        </w:rPr>
        <w:t xml:space="preserve">Writing Resources </w:t>
      </w:r>
    </w:p>
    <w:p w14:paraId="31FAA399" w14:textId="5BC770FF" w:rsidR="6D3AEF95" w:rsidRDefault="6D3AEF95" w:rsidP="6D3AEF95">
      <w:pPr>
        <w:rPr>
          <w:u w:val="single"/>
        </w:rPr>
      </w:pPr>
      <w:r w:rsidRPr="6D3AEF95">
        <w:rPr>
          <w:u w:val="single"/>
        </w:rPr>
        <w:t>For Undergraduate Students:</w:t>
      </w:r>
    </w:p>
    <w:p w14:paraId="2F106DC1" w14:textId="05D66B6D" w:rsidR="6D3AEF95" w:rsidRDefault="6D3AEF95">
      <w:r>
        <w:t>Undergraduate Academic Support &amp; Tutoring</w:t>
      </w:r>
    </w:p>
    <w:p w14:paraId="5E2510E0" w14:textId="2E944920" w:rsidR="6D3AEF95" w:rsidRDefault="005166DA">
      <w:hyperlink r:id="rId25">
        <w:r w:rsidR="6D3AEF95" w:rsidRPr="6D3AEF95">
          <w:rPr>
            <w:rStyle w:val="Hyperlink"/>
          </w:rPr>
          <w:t>https://go.ischool.illinois.edu/BSIStutoring</w:t>
        </w:r>
      </w:hyperlink>
    </w:p>
    <w:p w14:paraId="7DC472CF" w14:textId="3BEFD8CB" w:rsidR="6D3AEF95" w:rsidRDefault="6D3AEF95">
      <w:r>
        <w:t>Students will find a variety of Academic and Support Services on-campus and within the community. We encourage you to engage with these resources early and often. Most of these services are of no charge. Our iSchool offices are always happy to help connect you with the correct resources to ensure you are receiving support (ischool-is@illinois.edu). Your academic career, professional development, and your physical and mental health is very important to us.</w:t>
      </w:r>
    </w:p>
    <w:p w14:paraId="1CA08B10" w14:textId="3ACF99DE" w:rsidR="6D3AEF95" w:rsidRDefault="6D3AEF95">
      <w:r>
        <w:t xml:space="preserve"> </w:t>
      </w:r>
    </w:p>
    <w:p w14:paraId="543AEE6F" w14:textId="2E522FB5" w:rsidR="6D3AEF95" w:rsidRDefault="6D3AEF95">
      <w:r>
        <w:t>The Writers Workshop (</w:t>
      </w:r>
      <w:hyperlink r:id="rId26">
        <w:r w:rsidRPr="6D3AEF95">
          <w:rPr>
            <w:rStyle w:val="Hyperlink"/>
          </w:rPr>
          <w:t>https://writersworkshop.illinois.edu/</w:t>
        </w:r>
      </w:hyperlink>
      <w:r>
        <w:t>) provides writing support to students, including individual consultations, workshops, and resources. In response to the ongoing COVID-19 pandemic, all Writers Workshop consultations are currently offered online (</w:t>
      </w:r>
      <w:hyperlink r:id="rId27">
        <w:r w:rsidRPr="6D3AEF95">
          <w:rPr>
            <w:rStyle w:val="Hyperlink"/>
          </w:rPr>
          <w:t>https://writersworkshop.illinois.edu/services/consultations/online/</w:t>
        </w:r>
      </w:hyperlink>
      <w:r>
        <w:t xml:space="preserve">). </w:t>
      </w:r>
    </w:p>
    <w:p w14:paraId="67148FD3" w14:textId="64B0448B" w:rsidR="6D3AEF95" w:rsidRDefault="6D3AEF95">
      <w:r>
        <w:t>To request disability-related accommodations for our services, please contact Dr. Carolyn Wisniewski at wow@illinois.edu or call 217-333-8796.</w:t>
      </w:r>
    </w:p>
    <w:p w14:paraId="1A577569" w14:textId="0BDF763A" w:rsidR="6D3AEF95" w:rsidRDefault="6D3AEF95">
      <w:r>
        <w:t xml:space="preserve"> </w:t>
      </w:r>
    </w:p>
    <w:p w14:paraId="1E95E8EA" w14:textId="0A9EBF70" w:rsidR="6D3AEF95" w:rsidRDefault="6D3AEF95" w:rsidP="6D3AEF95">
      <w:pPr>
        <w:rPr>
          <w:u w:val="single"/>
        </w:rPr>
      </w:pPr>
      <w:r w:rsidRPr="6D3AEF95">
        <w:rPr>
          <w:u w:val="single"/>
        </w:rPr>
        <w:t>For Graduate Students:</w:t>
      </w:r>
    </w:p>
    <w:p w14:paraId="03C83B98" w14:textId="77ADE90D" w:rsidR="6D3AEF95" w:rsidRDefault="6D3AEF95">
      <w:r>
        <w:t>The iSchool Writing Resources is the in-house writing support team for graduate students at the iSchool.  They are here to help you with your writing and help you feel more comfortable and confident in your skills. The writing consultants are not professors or evaluators. They simply know the struggles of graduate and undergraduate-level writing and want to help you learn how to succeed and improve your writing skills. The iSchool writing consultants can help you with every step of the writing process. For detailed information on our services please visit our website:</w:t>
      </w:r>
    </w:p>
    <w:p w14:paraId="765BD37A" w14:textId="7B8F3387" w:rsidR="6D3AEF95" w:rsidRDefault="005166DA">
      <w:hyperlink r:id="rId28">
        <w:r w:rsidR="6D3AEF95" w:rsidRPr="6D3AEF95">
          <w:rPr>
            <w:rStyle w:val="Hyperlink"/>
          </w:rPr>
          <w:t>https://publish.illinois.edu/ischoolwritingresources/</w:t>
        </w:r>
      </w:hyperlink>
    </w:p>
    <w:p w14:paraId="61DFB3A4" w14:textId="6E6D3973" w:rsidR="6D3AEF95" w:rsidRDefault="6D3AEF95" w:rsidP="6D3AEF95">
      <w:pPr>
        <w:pStyle w:val="NormalWeb"/>
        <w:spacing w:before="0" w:beforeAutospacing="0" w:after="0" w:afterAutospacing="0"/>
        <w:rPr>
          <w:rStyle w:val="Hyperlink"/>
          <w:color w:val="000000" w:themeColor="text1"/>
        </w:rPr>
      </w:pPr>
    </w:p>
    <w:p w14:paraId="7FAFAFB7" w14:textId="77777777" w:rsidR="00147E80" w:rsidRPr="00971410" w:rsidRDefault="00147E80" w:rsidP="00147E80">
      <w:pPr>
        <w:rPr>
          <w:b/>
          <w:color w:val="000000" w:themeColor="text1"/>
        </w:rPr>
      </w:pPr>
      <w:r w:rsidRPr="00971410">
        <w:rPr>
          <w:b/>
          <w:color w:val="000000" w:themeColor="text1"/>
        </w:rPr>
        <w:t>Week-by-Week Topic and Assignment Schedule</w:t>
      </w:r>
    </w:p>
    <w:p w14:paraId="11F4F75E" w14:textId="77777777" w:rsidR="00147E80" w:rsidRDefault="00147E80" w:rsidP="00147E80">
      <w:pPr>
        <w:rPr>
          <w:i/>
          <w:color w:val="000000" w:themeColor="text1"/>
        </w:rPr>
      </w:pPr>
      <w:r w:rsidRPr="00971410">
        <w:rPr>
          <w:i/>
          <w:color w:val="000000" w:themeColor="text1"/>
        </w:rPr>
        <w:t>This section should</w:t>
      </w:r>
      <w:r>
        <w:rPr>
          <w:i/>
          <w:color w:val="000000" w:themeColor="text1"/>
        </w:rPr>
        <w:t xml:space="preserve"> EITHER</w:t>
      </w:r>
      <w:r w:rsidRPr="00971410">
        <w:rPr>
          <w:i/>
          <w:color w:val="000000" w:themeColor="text1"/>
        </w:rPr>
        <w:t xml:space="preserve"> </w:t>
      </w:r>
    </w:p>
    <w:p w14:paraId="7DC29C99" w14:textId="77777777" w:rsidR="00147E80" w:rsidRDefault="00147E80" w:rsidP="00147E80">
      <w:pPr>
        <w:pStyle w:val="ListParagraph"/>
        <w:numPr>
          <w:ilvl w:val="0"/>
          <w:numId w:val="14"/>
        </w:numPr>
        <w:rPr>
          <w:i/>
          <w:color w:val="000000" w:themeColor="text1"/>
        </w:rPr>
      </w:pPr>
      <w:r w:rsidRPr="00627585">
        <w:rPr>
          <w:i/>
          <w:color w:val="000000" w:themeColor="text1"/>
        </w:rPr>
        <w:t xml:space="preserve">include chronological list of the topics that will be covered, readings, and assignments, including due dates OR </w:t>
      </w:r>
    </w:p>
    <w:p w14:paraId="2DFE966A" w14:textId="77777777" w:rsidR="00147E80" w:rsidRDefault="00147E80" w:rsidP="00147E80">
      <w:pPr>
        <w:pStyle w:val="ListParagraph"/>
        <w:numPr>
          <w:ilvl w:val="0"/>
          <w:numId w:val="14"/>
        </w:numPr>
        <w:rPr>
          <w:i/>
          <w:color w:val="000000" w:themeColor="text1"/>
        </w:rPr>
      </w:pPr>
      <w:r>
        <w:rPr>
          <w:i/>
          <w:color w:val="000000" w:themeColor="text1"/>
        </w:rPr>
        <w:t>link</w:t>
      </w:r>
      <w:r w:rsidRPr="00627585">
        <w:rPr>
          <w:i/>
          <w:color w:val="000000" w:themeColor="text1"/>
        </w:rPr>
        <w:t xml:space="preserve"> to a</w:t>
      </w:r>
      <w:r>
        <w:rPr>
          <w:i/>
          <w:color w:val="000000" w:themeColor="text1"/>
        </w:rPr>
        <w:t>n online learning management system (LMS)</w:t>
      </w:r>
      <w:r w:rsidRPr="00627585">
        <w:rPr>
          <w:i/>
          <w:color w:val="000000" w:themeColor="text1"/>
        </w:rPr>
        <w:t xml:space="preserve"> with that information. </w:t>
      </w:r>
    </w:p>
    <w:p w14:paraId="1ADD2BAA" w14:textId="77777777" w:rsidR="00147E80" w:rsidRPr="00627585" w:rsidRDefault="00147E80" w:rsidP="00147E80">
      <w:pPr>
        <w:rPr>
          <w:i/>
          <w:color w:val="000000" w:themeColor="text1"/>
        </w:rPr>
      </w:pPr>
      <w:r w:rsidRPr="00627585">
        <w:rPr>
          <w:i/>
          <w:color w:val="000000" w:themeColor="text1"/>
        </w:rPr>
        <w:t xml:space="preserve">Consider including a statement regarding possible changes, e.g., “Schedule and readings subject to change.” </w:t>
      </w:r>
    </w:p>
    <w:p w14:paraId="31E0D35A" w14:textId="77777777" w:rsidR="00147E80" w:rsidRPr="00971410" w:rsidRDefault="00147E80" w:rsidP="00147E80">
      <w:pPr>
        <w:rPr>
          <w:b/>
          <w:color w:val="000000" w:themeColor="text1"/>
        </w:rPr>
      </w:pPr>
    </w:p>
    <w:p w14:paraId="160C826D" w14:textId="77777777" w:rsidR="00E64D94" w:rsidRDefault="00F401F8" w:rsidP="00E64D94">
      <w:pPr>
        <w:pStyle w:val="Heading2"/>
        <w:rPr>
          <w:rFonts w:ascii="Times" w:hAnsi="Times"/>
          <w:color w:val="000000"/>
          <w:sz w:val="36"/>
          <w:szCs w:val="36"/>
        </w:rPr>
      </w:pPr>
      <w:r w:rsidRPr="00971410">
        <w:rPr>
          <w:color w:val="000000" w:themeColor="text1"/>
        </w:rPr>
        <w:br w:type="page"/>
      </w:r>
      <w:r w:rsidR="00E64D94">
        <w:rPr>
          <w:rFonts w:ascii="Times" w:hAnsi="Times"/>
          <w:color w:val="000000"/>
        </w:rPr>
        <w:lastRenderedPageBreak/>
        <w:t>Tentative Schedule</w:t>
      </w:r>
    </w:p>
    <w:p w14:paraId="78F43CED" w14:textId="16281E86" w:rsidR="00E64D94" w:rsidRDefault="00E64D94" w:rsidP="00E64D94">
      <w:r>
        <w:rPr>
          <w:rFonts w:ascii="Times" w:hAnsi="Times"/>
          <w:b/>
          <w:bCs/>
          <w:color w:val="000000"/>
          <w:sz w:val="27"/>
          <w:szCs w:val="27"/>
        </w:rPr>
        <w:t>Note: </w:t>
      </w:r>
      <w:r>
        <w:rPr>
          <w:rFonts w:ascii="Times" w:hAnsi="Times"/>
          <w:color w:val="000000"/>
          <w:sz w:val="27"/>
          <w:szCs w:val="27"/>
        </w:rPr>
        <w:t xml:space="preserve"> Schedule and readings are subject to change.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2"/>
        <w:gridCol w:w="2410"/>
        <w:gridCol w:w="5862"/>
      </w:tblGrid>
      <w:tr w:rsidR="00E64D94" w14:paraId="3B16B9F4"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4CD24C2E" w14:textId="77777777" w:rsidR="00E64D94" w:rsidRDefault="00E64D94">
            <w:pPr>
              <w:rPr>
                <w:rFonts w:ascii="Times" w:hAnsi="Times"/>
              </w:rPr>
            </w:pPr>
            <w:r>
              <w:rPr>
                <w:rFonts w:ascii="Times" w:hAnsi="Times"/>
                <w:b/>
                <w:bCs/>
              </w:rPr>
              <w:t>Week</w:t>
            </w:r>
          </w:p>
        </w:tc>
        <w:tc>
          <w:tcPr>
            <w:tcW w:w="2380" w:type="dxa"/>
            <w:tcBorders>
              <w:top w:val="outset" w:sz="6" w:space="0" w:color="auto"/>
              <w:left w:val="outset" w:sz="6" w:space="0" w:color="auto"/>
              <w:bottom w:val="outset" w:sz="6" w:space="0" w:color="auto"/>
              <w:right w:val="outset" w:sz="6" w:space="0" w:color="auto"/>
            </w:tcBorders>
            <w:vAlign w:val="center"/>
            <w:hideMark/>
          </w:tcPr>
          <w:p w14:paraId="3AC152C2" w14:textId="77777777" w:rsidR="00E64D94" w:rsidRDefault="00E64D94">
            <w:pPr>
              <w:rPr>
                <w:rFonts w:ascii="Times" w:hAnsi="Times"/>
              </w:rPr>
            </w:pPr>
            <w:r>
              <w:rPr>
                <w:rFonts w:ascii="Times" w:hAnsi="Times"/>
              </w:rPr>
              <w:t>Lecture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0B259" w14:textId="77777777" w:rsidR="00E64D94" w:rsidRDefault="00E64D94">
            <w:pPr>
              <w:rPr>
                <w:rFonts w:ascii="Times" w:hAnsi="Times"/>
              </w:rPr>
            </w:pPr>
            <w:r>
              <w:rPr>
                <w:rFonts w:ascii="Times" w:hAnsi="Times"/>
                <w:b/>
                <w:bCs/>
              </w:rPr>
              <w:t>Materials</w:t>
            </w:r>
          </w:p>
        </w:tc>
      </w:tr>
      <w:tr w:rsidR="00E64D94" w14:paraId="691D3FD3"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71E89343" w14:textId="505CE7D2" w:rsidR="00E64D94" w:rsidRDefault="001307D1">
            <w:pPr>
              <w:rPr>
                <w:rFonts w:ascii="Times" w:hAnsi="Times"/>
              </w:rPr>
            </w:pPr>
            <w:r>
              <w:rPr>
                <w:rFonts w:ascii="Times" w:hAnsi="Times"/>
              </w:rPr>
              <w:t>Aug.</w:t>
            </w:r>
            <w:r w:rsidR="00E64D94">
              <w:rPr>
                <w:rFonts w:ascii="Times" w:hAnsi="Times"/>
              </w:rPr>
              <w:t xml:space="preserve"> </w:t>
            </w:r>
            <w:r>
              <w:rPr>
                <w:rFonts w:ascii="Times" w:hAnsi="Times"/>
              </w:rPr>
              <w:t>2</w:t>
            </w:r>
            <w:r w:rsidR="00E64D94">
              <w:rPr>
                <w:rFonts w:ascii="Times" w:hAnsi="Times"/>
              </w:rPr>
              <w:t xml:space="preserve">3 </w:t>
            </w:r>
          </w:p>
        </w:tc>
        <w:tc>
          <w:tcPr>
            <w:tcW w:w="2380" w:type="dxa"/>
            <w:tcBorders>
              <w:top w:val="outset" w:sz="6" w:space="0" w:color="auto"/>
              <w:left w:val="outset" w:sz="6" w:space="0" w:color="auto"/>
              <w:bottom w:val="outset" w:sz="6" w:space="0" w:color="auto"/>
              <w:right w:val="outset" w:sz="6" w:space="0" w:color="auto"/>
            </w:tcBorders>
            <w:vAlign w:val="center"/>
            <w:hideMark/>
          </w:tcPr>
          <w:p w14:paraId="02667871" w14:textId="77777777" w:rsidR="00E64D94" w:rsidRDefault="00E64D94">
            <w:pPr>
              <w:rPr>
                <w:rFonts w:ascii="Times" w:hAnsi="Times"/>
              </w:rPr>
            </w:pPr>
            <w:r>
              <w:rPr>
                <w:rFonts w:ascii="Times" w:hAnsi="Times"/>
              </w:rPr>
              <w:t>Social Sensing and Cyber-Physical Systems Landscape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72759" w14:textId="6026C2A4" w:rsidR="00E64D94" w:rsidRDefault="00E64D94">
            <w:pPr>
              <w:rPr>
                <w:rFonts w:ascii="Times" w:hAnsi="Times"/>
              </w:rPr>
            </w:pPr>
            <w:r>
              <w:rPr>
                <w:rFonts w:ascii="Times" w:hAnsi="Times"/>
              </w:rPr>
              <w:t>Reading:</w:t>
            </w:r>
            <w:r>
              <w:rPr>
                <w:rFonts w:ascii="Times" w:hAnsi="Times"/>
              </w:rPr>
              <w:br/>
            </w:r>
            <w:hyperlink r:id="rId29" w:history="1">
              <w:r>
                <w:rPr>
                  <w:rStyle w:val="Hyperlink"/>
                  <w:rFonts w:ascii="Times" w:hAnsi="Times"/>
                </w:rPr>
                <w:t>Introduction to Social Sensing</w:t>
              </w:r>
            </w:hyperlink>
            <w:r>
              <w:rPr>
                <w:rFonts w:ascii="Times" w:hAnsi="Times"/>
              </w:rPr>
              <w:br/>
            </w:r>
            <w:hyperlink r:id="rId30" w:history="1">
              <w:r>
                <w:rPr>
                  <w:rStyle w:val="Hyperlink"/>
                  <w:rFonts w:ascii="Times" w:hAnsi="Times"/>
                </w:rPr>
                <w:t>Cyber-Physical Systems: The Next Computing Revolution</w:t>
              </w:r>
            </w:hyperlink>
            <w:r>
              <w:rPr>
                <w:rFonts w:ascii="Times" w:hAnsi="Times"/>
              </w:rPr>
              <w:br/>
            </w:r>
            <w:r w:rsidRPr="00822260">
              <w:rPr>
                <w:rFonts w:ascii="Times" w:hAnsi="Times"/>
                <w:b/>
                <w:bCs/>
              </w:rPr>
              <w:t>Assignment 1 </w:t>
            </w:r>
            <w:r>
              <w:rPr>
                <w:rFonts w:ascii="Times" w:hAnsi="Times"/>
                <w:b/>
                <w:bCs/>
              </w:rPr>
              <w:t xml:space="preserve">is out, due: </w:t>
            </w:r>
            <w:r w:rsidR="00822260">
              <w:rPr>
                <w:rFonts w:ascii="Times" w:hAnsi="Times"/>
                <w:b/>
                <w:bCs/>
              </w:rPr>
              <w:t>Sept</w:t>
            </w:r>
            <w:r>
              <w:rPr>
                <w:rFonts w:ascii="Times" w:hAnsi="Times"/>
                <w:b/>
                <w:bCs/>
              </w:rPr>
              <w:t xml:space="preserve">. </w:t>
            </w:r>
            <w:r w:rsidR="00822260">
              <w:rPr>
                <w:rFonts w:ascii="Times" w:hAnsi="Times"/>
                <w:b/>
                <w:bCs/>
              </w:rPr>
              <w:t>6</w:t>
            </w:r>
          </w:p>
        </w:tc>
      </w:tr>
      <w:tr w:rsidR="00E64D94" w14:paraId="5DAB8E2F"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22265EDE" w14:textId="4F622209" w:rsidR="00E64D94" w:rsidRDefault="00E64D94">
            <w:pPr>
              <w:rPr>
                <w:rFonts w:ascii="Times" w:hAnsi="Times"/>
              </w:rPr>
            </w:pPr>
            <w:r>
              <w:rPr>
                <w:rFonts w:ascii="Times" w:hAnsi="Times"/>
              </w:rPr>
              <w:t xml:space="preserve"> </w:t>
            </w:r>
            <w:r w:rsidR="0044775E">
              <w:rPr>
                <w:rFonts w:ascii="Times" w:hAnsi="Times"/>
              </w:rPr>
              <w:t>Sept.6</w:t>
            </w:r>
          </w:p>
        </w:tc>
        <w:tc>
          <w:tcPr>
            <w:tcW w:w="2380" w:type="dxa"/>
            <w:tcBorders>
              <w:top w:val="outset" w:sz="6" w:space="0" w:color="auto"/>
              <w:left w:val="outset" w:sz="6" w:space="0" w:color="auto"/>
              <w:bottom w:val="outset" w:sz="6" w:space="0" w:color="auto"/>
              <w:right w:val="outset" w:sz="6" w:space="0" w:color="auto"/>
            </w:tcBorders>
            <w:vAlign w:val="center"/>
            <w:hideMark/>
          </w:tcPr>
          <w:p w14:paraId="35121CA0" w14:textId="77777777" w:rsidR="00E64D94" w:rsidRDefault="00E64D94">
            <w:pPr>
              <w:rPr>
                <w:rFonts w:ascii="Times" w:hAnsi="Times"/>
              </w:rPr>
            </w:pPr>
            <w:r>
              <w:rPr>
                <w:rFonts w:ascii="Times" w:hAnsi="Times"/>
              </w:rPr>
              <w:t>Classical CPS Challenges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105E3" w14:textId="620FF371" w:rsidR="00E64D94" w:rsidRDefault="00E64D94">
            <w:pPr>
              <w:rPr>
                <w:rFonts w:ascii="Times" w:hAnsi="Times"/>
              </w:rPr>
            </w:pPr>
            <w:r>
              <w:rPr>
                <w:rFonts w:ascii="Times" w:hAnsi="Times"/>
              </w:rPr>
              <w:t>Reading:</w:t>
            </w:r>
            <w:r>
              <w:rPr>
                <w:rFonts w:ascii="Times" w:hAnsi="Times"/>
              </w:rPr>
              <w:br/>
            </w:r>
            <w:hyperlink r:id="rId31" w:history="1">
              <w:r>
                <w:rPr>
                  <w:rStyle w:val="Hyperlink"/>
                  <w:rFonts w:ascii="Times" w:hAnsi="Times"/>
                </w:rPr>
                <w:t xml:space="preserve">Liu and </w:t>
              </w:r>
              <w:proofErr w:type="spellStart"/>
              <w:r>
                <w:rPr>
                  <w:rStyle w:val="Hyperlink"/>
                  <w:rFonts w:ascii="Times" w:hAnsi="Times"/>
                </w:rPr>
                <w:t>Layland</w:t>
              </w:r>
              <w:proofErr w:type="spellEnd"/>
              <w:r>
                <w:rPr>
                  <w:rStyle w:val="Hyperlink"/>
                  <w:rFonts w:ascii="Times" w:hAnsi="Times"/>
                </w:rPr>
                <w:t xml:space="preserve"> Seminal Paper</w:t>
              </w:r>
            </w:hyperlink>
            <w:r>
              <w:rPr>
                <w:rFonts w:ascii="Times" w:hAnsi="Times"/>
              </w:rPr>
              <w:br/>
            </w:r>
            <w:hyperlink r:id="rId32" w:history="1">
              <w:r>
                <w:rPr>
                  <w:rStyle w:val="Hyperlink"/>
                  <w:rFonts w:ascii="Times" w:hAnsi="Times"/>
                </w:rPr>
                <w:t>Priority Inheritance Protocols</w:t>
              </w:r>
            </w:hyperlink>
            <w:r>
              <w:rPr>
                <w:rFonts w:ascii="Times" w:hAnsi="Times"/>
              </w:rPr>
              <w:br/>
            </w:r>
            <w:hyperlink r:id="rId33" w:history="1">
              <w:r>
                <w:rPr>
                  <w:rStyle w:val="Hyperlink"/>
                  <w:rFonts w:ascii="Times" w:hAnsi="Times"/>
                </w:rPr>
                <w:t xml:space="preserve">A Comprehensive </w:t>
              </w:r>
              <w:proofErr w:type="spellStart"/>
              <w:r>
                <w:rPr>
                  <w:rStyle w:val="Hyperlink"/>
                  <w:rFonts w:ascii="Times" w:hAnsi="Times"/>
                </w:rPr>
                <w:t>Suervey</w:t>
              </w:r>
              <w:proofErr w:type="spellEnd"/>
              <w:r>
                <w:rPr>
                  <w:rStyle w:val="Hyperlink"/>
                  <w:rFonts w:ascii="Times" w:hAnsi="Times"/>
                </w:rPr>
                <w:t xml:space="preserve"> on Real-time Scheduling Theory</w:t>
              </w:r>
            </w:hyperlink>
            <w:r>
              <w:rPr>
                <w:rFonts w:ascii="Times" w:hAnsi="Times"/>
              </w:rPr>
              <w:br/>
            </w:r>
            <w:r>
              <w:rPr>
                <w:rFonts w:ascii="Times" w:hAnsi="Times"/>
                <w:b/>
                <w:bCs/>
              </w:rPr>
              <w:t xml:space="preserve">Project Title, Abstract and Member List Due Friday, </w:t>
            </w:r>
            <w:r w:rsidR="0044775E">
              <w:rPr>
                <w:rFonts w:ascii="Times" w:hAnsi="Times"/>
                <w:b/>
                <w:bCs/>
              </w:rPr>
              <w:t>Sept</w:t>
            </w:r>
            <w:r>
              <w:rPr>
                <w:rFonts w:ascii="Times" w:hAnsi="Times"/>
                <w:b/>
                <w:bCs/>
              </w:rPr>
              <w:t>. 3</w:t>
            </w:r>
            <w:r w:rsidR="0044775E">
              <w:rPr>
                <w:rFonts w:ascii="Times" w:hAnsi="Times"/>
                <w:b/>
                <w:bCs/>
              </w:rPr>
              <w:t>rd</w:t>
            </w:r>
          </w:p>
        </w:tc>
      </w:tr>
      <w:tr w:rsidR="00E64D94" w14:paraId="1C12F649"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197A8E2C" w14:textId="5048ACDD" w:rsidR="00E64D94" w:rsidRDefault="0044775E">
            <w:pPr>
              <w:rPr>
                <w:rFonts w:ascii="Times" w:hAnsi="Times"/>
              </w:rPr>
            </w:pPr>
            <w:r>
              <w:rPr>
                <w:rFonts w:ascii="Times" w:hAnsi="Times"/>
              </w:rPr>
              <w:t>Sept.</w:t>
            </w:r>
            <w:r w:rsidR="00E64D94">
              <w:rPr>
                <w:rFonts w:ascii="Times" w:hAnsi="Times"/>
              </w:rPr>
              <w:t xml:space="preserve"> </w:t>
            </w:r>
            <w:r>
              <w:rPr>
                <w:rFonts w:ascii="Times" w:hAnsi="Times"/>
              </w:rPr>
              <w:t>1</w:t>
            </w:r>
            <w:r w:rsidR="00E64D94">
              <w:rPr>
                <w:rFonts w:ascii="Times" w:hAnsi="Times"/>
              </w:rPr>
              <w:t>3</w:t>
            </w:r>
          </w:p>
        </w:tc>
        <w:tc>
          <w:tcPr>
            <w:tcW w:w="2380" w:type="dxa"/>
            <w:tcBorders>
              <w:top w:val="outset" w:sz="6" w:space="0" w:color="auto"/>
              <w:left w:val="outset" w:sz="6" w:space="0" w:color="auto"/>
              <w:bottom w:val="outset" w:sz="6" w:space="0" w:color="auto"/>
              <w:right w:val="outset" w:sz="6" w:space="0" w:color="auto"/>
            </w:tcBorders>
            <w:vAlign w:val="center"/>
            <w:hideMark/>
          </w:tcPr>
          <w:p w14:paraId="0DACF372" w14:textId="77777777" w:rsidR="00E64D94" w:rsidRDefault="00E64D94">
            <w:pPr>
              <w:rPr>
                <w:rFonts w:ascii="Times" w:hAnsi="Times"/>
              </w:rPr>
            </w:pPr>
            <w:r>
              <w:rPr>
                <w:rFonts w:ascii="Times" w:hAnsi="Times"/>
              </w:rPr>
              <w:t>Classical CPS Challenges and Data Reliability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41E80" w14:textId="37C61D30" w:rsidR="00E64D94" w:rsidRDefault="00E64D94">
            <w:pPr>
              <w:rPr>
                <w:rFonts w:ascii="Times" w:hAnsi="Times"/>
              </w:rPr>
            </w:pPr>
            <w:r>
              <w:rPr>
                <w:rFonts w:ascii="Times" w:hAnsi="Times"/>
              </w:rPr>
              <w:t>Reading:</w:t>
            </w:r>
            <w:r>
              <w:rPr>
                <w:rFonts w:ascii="Times" w:hAnsi="Times"/>
              </w:rPr>
              <w:br/>
            </w:r>
            <w:hyperlink r:id="rId34" w:history="1">
              <w:r>
                <w:rPr>
                  <w:rStyle w:val="Hyperlink"/>
                  <w:rFonts w:ascii="Times" w:hAnsi="Times"/>
                </w:rPr>
                <w:t>Truth Discovery in Social Sensing</w:t>
              </w:r>
            </w:hyperlink>
            <w:r>
              <w:rPr>
                <w:rFonts w:ascii="Times" w:hAnsi="Times"/>
              </w:rPr>
              <w:br/>
            </w:r>
            <w:hyperlink r:id="rId35" w:history="1">
              <w:r>
                <w:rPr>
                  <w:rStyle w:val="Hyperlink"/>
                  <w:rFonts w:ascii="Times" w:hAnsi="Times"/>
                </w:rPr>
                <w:t>Quantifying the Quality of Information</w:t>
              </w:r>
            </w:hyperlink>
            <w:r>
              <w:rPr>
                <w:rFonts w:ascii="Times" w:hAnsi="Times"/>
              </w:rPr>
              <w:br/>
            </w:r>
            <w:hyperlink r:id="rId36" w:history="1">
              <w:r>
                <w:rPr>
                  <w:rStyle w:val="Hyperlink"/>
                  <w:rFonts w:ascii="Times" w:hAnsi="Times"/>
                </w:rPr>
                <w:t>Using Humans as Sensors</w:t>
              </w:r>
            </w:hyperlink>
            <w:r>
              <w:rPr>
                <w:rFonts w:ascii="Times" w:hAnsi="Times"/>
              </w:rPr>
              <w:br/>
            </w:r>
            <w:r w:rsidRPr="00822260">
              <w:rPr>
                <w:rFonts w:ascii="Times" w:hAnsi="Times"/>
                <w:b/>
                <w:bCs/>
              </w:rPr>
              <w:t>Assignment 2 </w:t>
            </w:r>
            <w:r>
              <w:rPr>
                <w:rFonts w:ascii="Times" w:hAnsi="Times"/>
                <w:b/>
                <w:bCs/>
              </w:rPr>
              <w:t xml:space="preserve">is out, due: </w:t>
            </w:r>
            <w:r w:rsidR="0044775E">
              <w:rPr>
                <w:rFonts w:ascii="Times" w:hAnsi="Times"/>
                <w:b/>
                <w:bCs/>
              </w:rPr>
              <w:t>Sept</w:t>
            </w:r>
            <w:r>
              <w:rPr>
                <w:rFonts w:ascii="Times" w:hAnsi="Times"/>
                <w:b/>
                <w:bCs/>
              </w:rPr>
              <w:t xml:space="preserve">. </w:t>
            </w:r>
            <w:r w:rsidR="0044775E">
              <w:rPr>
                <w:rFonts w:ascii="Times" w:hAnsi="Times"/>
                <w:b/>
                <w:bCs/>
              </w:rPr>
              <w:t>2</w:t>
            </w:r>
            <w:r>
              <w:rPr>
                <w:rFonts w:ascii="Times" w:hAnsi="Times"/>
                <w:b/>
                <w:bCs/>
              </w:rPr>
              <w:t>7</w:t>
            </w:r>
          </w:p>
        </w:tc>
      </w:tr>
      <w:tr w:rsidR="00E64D94" w14:paraId="06A711D8"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1E7F0392" w14:textId="3F82DF1D" w:rsidR="00E64D94" w:rsidRDefault="0044775E">
            <w:pPr>
              <w:rPr>
                <w:rFonts w:ascii="Times" w:hAnsi="Times"/>
              </w:rPr>
            </w:pPr>
            <w:r>
              <w:rPr>
                <w:rFonts w:ascii="Times" w:hAnsi="Times"/>
              </w:rPr>
              <w:t>Sept.</w:t>
            </w:r>
            <w:r w:rsidR="00E64D94">
              <w:rPr>
                <w:rFonts w:ascii="Times" w:hAnsi="Times"/>
              </w:rPr>
              <w:t xml:space="preserve"> </w:t>
            </w:r>
            <w:r>
              <w:rPr>
                <w:rFonts w:ascii="Times" w:hAnsi="Times"/>
              </w:rPr>
              <w:t>2</w:t>
            </w:r>
            <w:r w:rsidR="00E64D94">
              <w:rPr>
                <w:rFonts w:ascii="Times" w:hAnsi="Times"/>
              </w:rPr>
              <w:t>0</w:t>
            </w:r>
          </w:p>
        </w:tc>
        <w:tc>
          <w:tcPr>
            <w:tcW w:w="2380" w:type="dxa"/>
            <w:tcBorders>
              <w:top w:val="outset" w:sz="6" w:space="0" w:color="auto"/>
              <w:left w:val="outset" w:sz="6" w:space="0" w:color="auto"/>
              <w:bottom w:val="outset" w:sz="6" w:space="0" w:color="auto"/>
              <w:right w:val="outset" w:sz="6" w:space="0" w:color="auto"/>
            </w:tcBorders>
            <w:vAlign w:val="center"/>
            <w:hideMark/>
          </w:tcPr>
          <w:p w14:paraId="09B8C299" w14:textId="77777777" w:rsidR="00E64D94" w:rsidRDefault="00E64D94">
            <w:pPr>
              <w:rPr>
                <w:rFonts w:ascii="Times" w:hAnsi="Times"/>
              </w:rPr>
            </w:pPr>
            <w:r>
              <w:rPr>
                <w:rFonts w:ascii="Times" w:hAnsi="Times"/>
              </w:rPr>
              <w:t>Project Kick-off Meetings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E10CC" w14:textId="30D1B53A" w:rsidR="00E64D94" w:rsidRDefault="00E64D94">
            <w:pPr>
              <w:rPr>
                <w:rFonts w:ascii="Times" w:hAnsi="Times"/>
              </w:rPr>
            </w:pPr>
            <w:r>
              <w:rPr>
                <w:rFonts w:ascii="Times" w:hAnsi="Times"/>
              </w:rPr>
              <w:t>Please sign up your meeting slot on </w:t>
            </w:r>
            <w:r w:rsidRPr="005E79E0">
              <w:rPr>
                <w:rFonts w:ascii="Times" w:hAnsi="Times"/>
              </w:rPr>
              <w:t>Doodle</w:t>
            </w:r>
          </w:p>
        </w:tc>
      </w:tr>
      <w:tr w:rsidR="00E64D94" w14:paraId="0AC237B6"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526433A1" w14:textId="50201FF0" w:rsidR="00E64D94" w:rsidRDefault="000279B3">
            <w:pPr>
              <w:rPr>
                <w:rFonts w:ascii="Times" w:hAnsi="Times"/>
              </w:rPr>
            </w:pPr>
            <w:r>
              <w:rPr>
                <w:rFonts w:ascii="Times" w:hAnsi="Times"/>
              </w:rPr>
              <w:t>Sept. 27</w:t>
            </w:r>
          </w:p>
        </w:tc>
        <w:tc>
          <w:tcPr>
            <w:tcW w:w="2380" w:type="dxa"/>
            <w:tcBorders>
              <w:top w:val="outset" w:sz="6" w:space="0" w:color="auto"/>
              <w:left w:val="outset" w:sz="6" w:space="0" w:color="auto"/>
              <w:bottom w:val="outset" w:sz="6" w:space="0" w:color="auto"/>
              <w:right w:val="outset" w:sz="6" w:space="0" w:color="auto"/>
            </w:tcBorders>
            <w:vAlign w:val="center"/>
            <w:hideMark/>
          </w:tcPr>
          <w:p w14:paraId="691D8F1D" w14:textId="77777777" w:rsidR="00E64D94" w:rsidRDefault="00E64D94">
            <w:pPr>
              <w:rPr>
                <w:rFonts w:ascii="Times" w:hAnsi="Times"/>
              </w:rPr>
            </w:pPr>
            <w:r>
              <w:rPr>
                <w:rFonts w:ascii="Times" w:hAnsi="Times"/>
              </w:rPr>
              <w:t>Data Reliability and Information Overload Cont.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82D65" w14:textId="2E1DD6C6" w:rsidR="00E64D94" w:rsidRDefault="00E64D94">
            <w:pPr>
              <w:rPr>
                <w:rFonts w:ascii="Times" w:hAnsi="Times"/>
              </w:rPr>
            </w:pPr>
            <w:r>
              <w:rPr>
                <w:rFonts w:ascii="Times" w:hAnsi="Times"/>
              </w:rPr>
              <w:t>Reading:</w:t>
            </w:r>
            <w:r>
              <w:rPr>
                <w:rFonts w:ascii="Times" w:hAnsi="Times"/>
              </w:rPr>
              <w:br/>
            </w:r>
            <w:hyperlink r:id="rId37" w:history="1">
              <w:r>
                <w:rPr>
                  <w:rStyle w:val="Hyperlink"/>
                  <w:rFonts w:ascii="Times" w:hAnsi="Times"/>
                </w:rPr>
                <w:t>Exploitation of Physical Constraints</w:t>
              </w:r>
            </w:hyperlink>
            <w:r>
              <w:rPr>
                <w:rFonts w:ascii="Times" w:hAnsi="Times"/>
              </w:rPr>
              <w:br/>
            </w:r>
            <w:hyperlink r:id="rId38" w:history="1">
              <w:r>
                <w:rPr>
                  <w:rStyle w:val="Hyperlink"/>
                  <w:rFonts w:ascii="Times" w:hAnsi="Times"/>
                </w:rPr>
                <w:t>Handling Conflicting Claims</w:t>
              </w:r>
            </w:hyperlink>
            <w:r>
              <w:rPr>
                <w:rFonts w:ascii="Times" w:hAnsi="Times"/>
              </w:rPr>
              <w:br/>
            </w:r>
            <w:hyperlink r:id="rId39" w:history="1">
              <w:r>
                <w:rPr>
                  <w:rStyle w:val="Hyperlink"/>
                  <w:rFonts w:ascii="Times" w:hAnsi="Times"/>
                </w:rPr>
                <w:t>Provenance-Assisted Social Signal Classification</w:t>
              </w:r>
            </w:hyperlink>
            <w:r>
              <w:rPr>
                <w:rFonts w:ascii="Times" w:hAnsi="Times"/>
              </w:rPr>
              <w:br/>
            </w:r>
            <w:r>
              <w:rPr>
                <w:rFonts w:ascii="Times" w:hAnsi="Times"/>
                <w:b/>
                <w:bCs/>
              </w:rPr>
              <w:t xml:space="preserve">Project Proposal Due Friday, Noon, </w:t>
            </w:r>
            <w:r w:rsidR="000279B3">
              <w:rPr>
                <w:rFonts w:ascii="Times" w:hAnsi="Times"/>
                <w:b/>
                <w:bCs/>
              </w:rPr>
              <w:t>Oct. 1st</w:t>
            </w:r>
            <w:r>
              <w:rPr>
                <w:rFonts w:ascii="Times" w:hAnsi="Times"/>
              </w:rPr>
              <w:br/>
            </w:r>
            <w:r w:rsidRPr="00822260">
              <w:rPr>
                <w:rFonts w:ascii="Times" w:hAnsi="Times"/>
                <w:b/>
                <w:bCs/>
              </w:rPr>
              <w:t>Assignment 3 </w:t>
            </w:r>
            <w:r>
              <w:rPr>
                <w:rFonts w:ascii="Times" w:hAnsi="Times"/>
                <w:b/>
                <w:bCs/>
              </w:rPr>
              <w:t xml:space="preserve">is out, due: </w:t>
            </w:r>
            <w:r w:rsidR="000279B3">
              <w:rPr>
                <w:rFonts w:ascii="Times" w:hAnsi="Times"/>
                <w:b/>
                <w:bCs/>
              </w:rPr>
              <w:t>Oct. 11</w:t>
            </w:r>
          </w:p>
        </w:tc>
      </w:tr>
      <w:tr w:rsidR="00E64D94" w14:paraId="005705DF"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57E0078C" w14:textId="5616A1E7" w:rsidR="00E64D94" w:rsidRDefault="000279B3">
            <w:pPr>
              <w:rPr>
                <w:rFonts w:ascii="Times" w:hAnsi="Times"/>
              </w:rPr>
            </w:pPr>
            <w:r>
              <w:rPr>
                <w:rFonts w:ascii="Times" w:hAnsi="Times"/>
              </w:rPr>
              <w:t>Oct. 4</w:t>
            </w:r>
          </w:p>
        </w:tc>
        <w:tc>
          <w:tcPr>
            <w:tcW w:w="2380" w:type="dxa"/>
            <w:tcBorders>
              <w:top w:val="outset" w:sz="6" w:space="0" w:color="auto"/>
              <w:left w:val="outset" w:sz="6" w:space="0" w:color="auto"/>
              <w:bottom w:val="outset" w:sz="6" w:space="0" w:color="auto"/>
              <w:right w:val="outset" w:sz="6" w:space="0" w:color="auto"/>
            </w:tcBorders>
            <w:vAlign w:val="center"/>
            <w:hideMark/>
          </w:tcPr>
          <w:p w14:paraId="488E7C2C" w14:textId="77777777" w:rsidR="00E64D94" w:rsidRDefault="00E64D94">
            <w:pPr>
              <w:rPr>
                <w:rFonts w:ascii="Times" w:hAnsi="Times"/>
              </w:rPr>
            </w:pPr>
            <w:r>
              <w:rPr>
                <w:rFonts w:ascii="Times" w:hAnsi="Times"/>
              </w:rPr>
              <w:t>Data Reliability and Online Social Media Sensing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E768F" w14:textId="77777777" w:rsidR="00E64D94" w:rsidRDefault="00E64D94">
            <w:pPr>
              <w:rPr>
                <w:rFonts w:ascii="Times" w:hAnsi="Times"/>
              </w:rPr>
            </w:pPr>
            <w:r>
              <w:rPr>
                <w:rFonts w:ascii="Times" w:hAnsi="Times"/>
              </w:rPr>
              <w:t>Reading:</w:t>
            </w:r>
            <w:r>
              <w:rPr>
                <w:rFonts w:ascii="Times" w:hAnsi="Times"/>
              </w:rPr>
              <w:br/>
            </w:r>
            <w:hyperlink r:id="rId40" w:history="1">
              <w:r>
                <w:rPr>
                  <w:rStyle w:val="Hyperlink"/>
                  <w:rFonts w:ascii="Times" w:hAnsi="Times"/>
                </w:rPr>
                <w:t>Earthquake Shakes Twitter Users</w:t>
              </w:r>
            </w:hyperlink>
            <w:r>
              <w:rPr>
                <w:rFonts w:ascii="Times" w:hAnsi="Times"/>
              </w:rPr>
              <w:br/>
            </w:r>
            <w:hyperlink r:id="rId41" w:history="1">
              <w:r>
                <w:rPr>
                  <w:rStyle w:val="Hyperlink"/>
                  <w:rFonts w:ascii="Times" w:hAnsi="Times"/>
                </w:rPr>
                <w:t>From Tweets to Polls</w:t>
              </w:r>
            </w:hyperlink>
            <w:r>
              <w:rPr>
                <w:rFonts w:ascii="Times" w:hAnsi="Times"/>
              </w:rPr>
              <w:br/>
            </w:r>
            <w:hyperlink r:id="rId42" w:history="1">
              <w:r>
                <w:rPr>
                  <w:rStyle w:val="Hyperlink"/>
                  <w:rFonts w:ascii="Times" w:hAnsi="Times"/>
                </w:rPr>
                <w:t>You Are Where You Tweet</w:t>
              </w:r>
            </w:hyperlink>
            <w:r>
              <w:rPr>
                <w:rFonts w:ascii="Times" w:hAnsi="Times"/>
              </w:rPr>
              <w:br/>
            </w:r>
            <w:hyperlink r:id="rId43" w:history="1">
              <w:r>
                <w:rPr>
                  <w:rStyle w:val="Hyperlink"/>
                  <w:rFonts w:ascii="Times" w:hAnsi="Times"/>
                </w:rPr>
                <w:t>Groundhog Day: Near-Duplicate Detection on Twitter</w:t>
              </w:r>
            </w:hyperlink>
          </w:p>
        </w:tc>
      </w:tr>
      <w:tr w:rsidR="00E64D94" w14:paraId="006FF298"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2588FF26" w14:textId="58F557EF" w:rsidR="00E64D94" w:rsidRDefault="000279B3">
            <w:pPr>
              <w:rPr>
                <w:rFonts w:ascii="Times" w:hAnsi="Times"/>
              </w:rPr>
            </w:pPr>
            <w:r>
              <w:rPr>
                <w:rFonts w:ascii="Times" w:hAnsi="Times"/>
              </w:rPr>
              <w:t>Oct. 11</w:t>
            </w:r>
          </w:p>
        </w:tc>
        <w:tc>
          <w:tcPr>
            <w:tcW w:w="2380" w:type="dxa"/>
            <w:tcBorders>
              <w:top w:val="outset" w:sz="6" w:space="0" w:color="auto"/>
              <w:left w:val="outset" w:sz="6" w:space="0" w:color="auto"/>
              <w:bottom w:val="outset" w:sz="6" w:space="0" w:color="auto"/>
              <w:right w:val="outset" w:sz="6" w:space="0" w:color="auto"/>
            </w:tcBorders>
            <w:vAlign w:val="center"/>
            <w:hideMark/>
          </w:tcPr>
          <w:p w14:paraId="13B1250F" w14:textId="77777777" w:rsidR="00E64D94" w:rsidRDefault="00E64D94">
            <w:pPr>
              <w:rPr>
                <w:rFonts w:ascii="Times" w:hAnsi="Times"/>
              </w:rPr>
            </w:pPr>
            <w:r>
              <w:rPr>
                <w:rFonts w:ascii="Times" w:hAnsi="Times"/>
              </w:rPr>
              <w:t>Project Mid-term Meetings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7608E" w14:textId="5795F201" w:rsidR="00E64D94" w:rsidRDefault="00E64D94">
            <w:pPr>
              <w:rPr>
                <w:rFonts w:ascii="Times" w:hAnsi="Times"/>
              </w:rPr>
            </w:pPr>
            <w:r>
              <w:rPr>
                <w:rFonts w:ascii="Times" w:hAnsi="Times"/>
              </w:rPr>
              <w:t>Please sign up your meeting slot on </w:t>
            </w:r>
            <w:r w:rsidRPr="005E79E0">
              <w:rPr>
                <w:rFonts w:ascii="Times" w:hAnsi="Times"/>
              </w:rPr>
              <w:t>Doodle</w:t>
            </w:r>
          </w:p>
        </w:tc>
      </w:tr>
      <w:tr w:rsidR="000279B3" w14:paraId="09C98CD7"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61BA5DE0" w14:textId="1D2A20B5" w:rsidR="000279B3" w:rsidRDefault="000279B3">
            <w:pPr>
              <w:rPr>
                <w:rFonts w:ascii="Times" w:hAnsi="Times"/>
              </w:rPr>
            </w:pPr>
            <w:r>
              <w:rPr>
                <w:rFonts w:ascii="Times" w:hAnsi="Times"/>
              </w:rPr>
              <w:t>Oct. 18</w:t>
            </w:r>
          </w:p>
        </w:tc>
        <w:tc>
          <w:tcPr>
            <w:tcW w:w="2380" w:type="dxa"/>
            <w:tcBorders>
              <w:top w:val="outset" w:sz="6" w:space="0" w:color="auto"/>
              <w:left w:val="outset" w:sz="6" w:space="0" w:color="auto"/>
              <w:bottom w:val="outset" w:sz="6" w:space="0" w:color="auto"/>
              <w:right w:val="outset" w:sz="6" w:space="0" w:color="auto"/>
            </w:tcBorders>
            <w:vAlign w:val="center"/>
            <w:hideMark/>
          </w:tcPr>
          <w:p w14:paraId="45B03E1B" w14:textId="7D3B1BCB" w:rsidR="000279B3" w:rsidRDefault="000279B3">
            <w:pPr>
              <w:rPr>
                <w:rFonts w:ascii="Times" w:hAnsi="Times"/>
              </w:rPr>
            </w:pPr>
            <w:r>
              <w:rPr>
                <w:rFonts w:ascii="Times" w:hAnsi="Times"/>
              </w:rPr>
              <w:t>Mid-term Project Presentations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B6E0C" w14:textId="6BF4B7C8" w:rsidR="000279B3" w:rsidRDefault="000279B3">
            <w:pPr>
              <w:rPr>
                <w:rFonts w:ascii="Times" w:hAnsi="Times"/>
              </w:rPr>
            </w:pPr>
            <w:r w:rsidRPr="005E79E0">
              <w:rPr>
                <w:rFonts w:ascii="Times" w:hAnsi="Times"/>
                <w:b/>
                <w:bCs/>
              </w:rPr>
              <w:t>Mid-term Project Presentation</w:t>
            </w:r>
            <w:r>
              <w:rPr>
                <w:rFonts w:ascii="Times" w:hAnsi="Times"/>
              </w:rPr>
              <w:br/>
            </w:r>
            <w:r>
              <w:rPr>
                <w:rFonts w:ascii="Times" w:hAnsi="Times"/>
                <w:b/>
                <w:bCs/>
              </w:rPr>
              <w:t>Project Mid-term Report Due Monday, Noon, Oct. 22</w:t>
            </w:r>
          </w:p>
        </w:tc>
      </w:tr>
      <w:tr w:rsidR="000279B3" w14:paraId="54D8E2B1"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142CDCB7" w14:textId="3D02F226" w:rsidR="000279B3" w:rsidRDefault="00BB6A44">
            <w:pPr>
              <w:rPr>
                <w:rFonts w:ascii="Times" w:hAnsi="Times"/>
              </w:rPr>
            </w:pPr>
            <w:r>
              <w:rPr>
                <w:rFonts w:ascii="Times" w:hAnsi="Times"/>
              </w:rPr>
              <w:t>Oct. 25</w:t>
            </w:r>
          </w:p>
        </w:tc>
        <w:tc>
          <w:tcPr>
            <w:tcW w:w="2380" w:type="dxa"/>
            <w:tcBorders>
              <w:top w:val="outset" w:sz="6" w:space="0" w:color="auto"/>
              <w:left w:val="outset" w:sz="6" w:space="0" w:color="auto"/>
              <w:bottom w:val="outset" w:sz="6" w:space="0" w:color="auto"/>
              <w:right w:val="outset" w:sz="6" w:space="0" w:color="auto"/>
            </w:tcBorders>
            <w:vAlign w:val="center"/>
            <w:hideMark/>
          </w:tcPr>
          <w:p w14:paraId="181C0C55" w14:textId="4A82953B" w:rsidR="000279B3" w:rsidRDefault="000279B3">
            <w:pPr>
              <w:rPr>
                <w:rFonts w:ascii="Times" w:hAnsi="Times"/>
              </w:rPr>
            </w:pPr>
            <w:r>
              <w:rPr>
                <w:rFonts w:ascii="Times" w:hAnsi="Times"/>
              </w:rPr>
              <w:t>Online Social Media Sensing and Big Data Issues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1E708" w14:textId="3DDD9811" w:rsidR="000279B3" w:rsidRDefault="000279B3">
            <w:pPr>
              <w:rPr>
                <w:rFonts w:ascii="Times" w:hAnsi="Times"/>
              </w:rPr>
            </w:pPr>
            <w:r>
              <w:rPr>
                <w:rFonts w:ascii="Times" w:hAnsi="Times"/>
              </w:rPr>
              <w:t>Reading:</w:t>
            </w:r>
            <w:r>
              <w:rPr>
                <w:rFonts w:ascii="Times" w:hAnsi="Times"/>
              </w:rPr>
              <w:br/>
            </w:r>
            <w:hyperlink r:id="rId44" w:history="1">
              <w:r>
                <w:rPr>
                  <w:rStyle w:val="Hyperlink"/>
                  <w:rFonts w:ascii="Times" w:hAnsi="Times"/>
                </w:rPr>
                <w:t>Big Table Paper</w:t>
              </w:r>
            </w:hyperlink>
            <w:r>
              <w:rPr>
                <w:rFonts w:ascii="Times" w:hAnsi="Times"/>
              </w:rPr>
              <w:br/>
            </w:r>
            <w:hyperlink r:id="rId45" w:history="1">
              <w:r>
                <w:rPr>
                  <w:rStyle w:val="Hyperlink"/>
                  <w:rFonts w:ascii="Times" w:hAnsi="Times"/>
                </w:rPr>
                <w:t>Map-Reduce Paper</w:t>
              </w:r>
            </w:hyperlink>
            <w:r>
              <w:rPr>
                <w:rFonts w:ascii="Times" w:hAnsi="Times"/>
              </w:rPr>
              <w:br/>
            </w:r>
            <w:hyperlink r:id="rId46" w:history="1">
              <w:r>
                <w:rPr>
                  <w:rStyle w:val="Hyperlink"/>
                  <w:rFonts w:ascii="Times" w:hAnsi="Times"/>
                </w:rPr>
                <w:t>Data Cube Paper</w:t>
              </w:r>
            </w:hyperlink>
          </w:p>
        </w:tc>
      </w:tr>
      <w:tr w:rsidR="000279B3" w14:paraId="29F803F2"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1F7D7067" w14:textId="4F11B967" w:rsidR="000279B3" w:rsidRDefault="00BB6A44">
            <w:pPr>
              <w:rPr>
                <w:rFonts w:ascii="Times" w:hAnsi="Times"/>
              </w:rPr>
            </w:pPr>
            <w:r>
              <w:rPr>
                <w:rFonts w:ascii="Times" w:hAnsi="Times"/>
              </w:rPr>
              <w:lastRenderedPageBreak/>
              <w:t>Nov. 1</w:t>
            </w:r>
          </w:p>
        </w:tc>
        <w:tc>
          <w:tcPr>
            <w:tcW w:w="2380" w:type="dxa"/>
            <w:tcBorders>
              <w:top w:val="outset" w:sz="6" w:space="0" w:color="auto"/>
              <w:left w:val="outset" w:sz="6" w:space="0" w:color="auto"/>
              <w:bottom w:val="outset" w:sz="6" w:space="0" w:color="auto"/>
              <w:right w:val="outset" w:sz="6" w:space="0" w:color="auto"/>
            </w:tcBorders>
            <w:vAlign w:val="center"/>
            <w:hideMark/>
          </w:tcPr>
          <w:p w14:paraId="2A4DD990" w14:textId="2E371F10" w:rsidR="000279B3" w:rsidRDefault="000279B3">
            <w:pPr>
              <w:rPr>
                <w:rFonts w:ascii="Times" w:hAnsi="Times"/>
              </w:rPr>
            </w:pPr>
            <w:r>
              <w:rPr>
                <w:rFonts w:ascii="Times" w:hAnsi="Times"/>
              </w:rPr>
              <w:t>Crowdsensing and Mobile Sensing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0415B" w14:textId="4CC16E88" w:rsidR="000279B3" w:rsidRDefault="000279B3">
            <w:pPr>
              <w:rPr>
                <w:rFonts w:ascii="Times" w:hAnsi="Times"/>
              </w:rPr>
            </w:pPr>
            <w:r>
              <w:rPr>
                <w:rFonts w:ascii="Times" w:hAnsi="Times"/>
              </w:rPr>
              <w:t>Reading:</w:t>
            </w:r>
            <w:r>
              <w:rPr>
                <w:rFonts w:ascii="Times" w:hAnsi="Times"/>
              </w:rPr>
              <w:br/>
            </w:r>
            <w:hyperlink r:id="rId47" w:history="1">
              <w:r>
                <w:rPr>
                  <w:rStyle w:val="Hyperlink"/>
                  <w:rFonts w:ascii="Times" w:hAnsi="Times"/>
                </w:rPr>
                <w:t>A Survey of Mobile Sensing</w:t>
              </w:r>
            </w:hyperlink>
            <w:r>
              <w:rPr>
                <w:rFonts w:ascii="Times" w:hAnsi="Times"/>
              </w:rPr>
              <w:br/>
            </w:r>
            <w:hyperlink r:id="rId48" w:history="1">
              <w:r>
                <w:rPr>
                  <w:rStyle w:val="Hyperlink"/>
                  <w:rFonts w:ascii="Times" w:hAnsi="Times"/>
                </w:rPr>
                <w:t>How Long to Wait: Bus Arrival Time Prediction</w:t>
              </w:r>
            </w:hyperlink>
            <w:r>
              <w:rPr>
                <w:rFonts w:ascii="Times" w:hAnsi="Times"/>
              </w:rPr>
              <w:br/>
            </w:r>
            <w:hyperlink r:id="rId49" w:history="1">
              <w:r>
                <w:rPr>
                  <w:rStyle w:val="Hyperlink"/>
                  <w:rFonts w:ascii="Times" w:hAnsi="Times"/>
                </w:rPr>
                <w:t>Automatically Characterizing Places</w:t>
              </w:r>
            </w:hyperlink>
          </w:p>
        </w:tc>
      </w:tr>
      <w:tr w:rsidR="000279B3" w14:paraId="5FF67E5B"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2ABC241F" w14:textId="139AA67D" w:rsidR="000279B3" w:rsidRDefault="00BB6A44">
            <w:pPr>
              <w:rPr>
                <w:rFonts w:ascii="Times" w:hAnsi="Times"/>
              </w:rPr>
            </w:pPr>
            <w:r>
              <w:rPr>
                <w:rFonts w:ascii="Times" w:hAnsi="Times"/>
              </w:rPr>
              <w:t>Nov. 8</w:t>
            </w:r>
          </w:p>
        </w:tc>
        <w:tc>
          <w:tcPr>
            <w:tcW w:w="2380" w:type="dxa"/>
            <w:tcBorders>
              <w:top w:val="outset" w:sz="6" w:space="0" w:color="auto"/>
              <w:left w:val="outset" w:sz="6" w:space="0" w:color="auto"/>
              <w:bottom w:val="outset" w:sz="6" w:space="0" w:color="auto"/>
              <w:right w:val="outset" w:sz="6" w:space="0" w:color="auto"/>
            </w:tcBorders>
            <w:vAlign w:val="center"/>
            <w:hideMark/>
          </w:tcPr>
          <w:p w14:paraId="0EC27E80" w14:textId="08379402" w:rsidR="000279B3" w:rsidRDefault="000279B3">
            <w:pPr>
              <w:rPr>
                <w:rFonts w:ascii="Times" w:hAnsi="Times"/>
              </w:rPr>
            </w:pPr>
            <w:r>
              <w:rPr>
                <w:rFonts w:ascii="Times" w:hAnsi="Times"/>
              </w:rPr>
              <w:t>Automotive Sensing and Intelligent Transportation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BA1AE" w14:textId="47CE2CDE" w:rsidR="000279B3" w:rsidRDefault="000279B3">
            <w:pPr>
              <w:rPr>
                <w:rFonts w:ascii="Times" w:hAnsi="Times"/>
              </w:rPr>
            </w:pPr>
            <w:r>
              <w:rPr>
                <w:rFonts w:ascii="Times" w:hAnsi="Times"/>
              </w:rPr>
              <w:t>Reading:</w:t>
            </w:r>
            <w:r>
              <w:rPr>
                <w:rFonts w:ascii="Times" w:hAnsi="Times"/>
              </w:rPr>
              <w:br/>
            </w:r>
            <w:hyperlink r:id="rId50" w:history="1">
              <w:proofErr w:type="spellStart"/>
              <w:r>
                <w:rPr>
                  <w:rStyle w:val="Hyperlink"/>
                  <w:rFonts w:ascii="Times" w:hAnsi="Times"/>
                </w:rPr>
                <w:t>GreenGPS</w:t>
              </w:r>
              <w:proofErr w:type="spellEnd"/>
              <w:r>
                <w:rPr>
                  <w:rStyle w:val="Hyperlink"/>
                  <w:rFonts w:ascii="Times" w:hAnsi="Times"/>
                </w:rPr>
                <w:t>: A Participatory Sensing Fuel-Efficient Maps Application</w:t>
              </w:r>
            </w:hyperlink>
            <w:r>
              <w:rPr>
                <w:rFonts w:ascii="Times" w:hAnsi="Times"/>
              </w:rPr>
              <w:br/>
            </w:r>
            <w:hyperlink r:id="rId51" w:history="1">
              <w:proofErr w:type="spellStart"/>
              <w:r>
                <w:rPr>
                  <w:rStyle w:val="Hyperlink"/>
                  <w:rFonts w:ascii="Times" w:hAnsi="Times"/>
                </w:rPr>
                <w:t>SignalGuru</w:t>
              </w:r>
              <w:proofErr w:type="spellEnd"/>
              <w:r>
                <w:rPr>
                  <w:rStyle w:val="Hyperlink"/>
                  <w:rFonts w:ascii="Times" w:hAnsi="Times"/>
                </w:rPr>
                <w:t>: A Collaborative Traffic Signal Schedule Advisory Service</w:t>
              </w:r>
            </w:hyperlink>
            <w:r>
              <w:rPr>
                <w:rFonts w:ascii="Times" w:hAnsi="Times"/>
              </w:rPr>
              <w:br/>
            </w:r>
            <w:hyperlink r:id="rId52" w:history="1">
              <w:proofErr w:type="spellStart"/>
              <w:r>
                <w:rPr>
                  <w:rStyle w:val="Hyperlink"/>
                  <w:rFonts w:ascii="Times" w:hAnsi="Times"/>
                </w:rPr>
                <w:t>CarSpeak</w:t>
              </w:r>
              <w:proofErr w:type="spellEnd"/>
              <w:r>
                <w:rPr>
                  <w:rStyle w:val="Hyperlink"/>
                  <w:rFonts w:ascii="Times" w:hAnsi="Times"/>
                </w:rPr>
                <w:t>: A Content-Centric Network for Autonomous Driving</w:t>
              </w:r>
            </w:hyperlink>
          </w:p>
        </w:tc>
      </w:tr>
      <w:tr w:rsidR="00591CC1" w14:paraId="009D101B"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tcPr>
          <w:p w14:paraId="144CB583" w14:textId="65EBA701" w:rsidR="00591CC1" w:rsidRDefault="00591CC1" w:rsidP="00591CC1">
            <w:pPr>
              <w:rPr>
                <w:rFonts w:ascii="Times" w:hAnsi="Times"/>
              </w:rPr>
            </w:pPr>
            <w:r>
              <w:rPr>
                <w:rFonts w:ascii="Times" w:hAnsi="Times"/>
              </w:rPr>
              <w:t>Nov. 15</w:t>
            </w:r>
          </w:p>
        </w:tc>
        <w:tc>
          <w:tcPr>
            <w:tcW w:w="2380" w:type="dxa"/>
            <w:tcBorders>
              <w:top w:val="outset" w:sz="6" w:space="0" w:color="auto"/>
              <w:left w:val="outset" w:sz="6" w:space="0" w:color="auto"/>
              <w:bottom w:val="outset" w:sz="6" w:space="0" w:color="auto"/>
              <w:right w:val="outset" w:sz="6" w:space="0" w:color="auto"/>
            </w:tcBorders>
            <w:vAlign w:val="center"/>
          </w:tcPr>
          <w:p w14:paraId="5DDC1F0E" w14:textId="54AB700B" w:rsidR="00591CC1" w:rsidRDefault="00591CC1" w:rsidP="00591CC1">
            <w:pPr>
              <w:rPr>
                <w:rFonts w:ascii="Times" w:hAnsi="Times"/>
              </w:rPr>
            </w:pPr>
            <w:r>
              <w:rPr>
                <w:rFonts w:ascii="Times" w:hAnsi="Times"/>
              </w:rPr>
              <w:t>Medical Sensing, Privacy or Open Issues</w:t>
            </w:r>
            <w:r>
              <w:rPr>
                <w:rFonts w:ascii="Times" w:hAnsi="Times"/>
              </w:rPr>
              <w:br/>
              <w:t>(</w:t>
            </w:r>
            <w:r w:rsidRPr="00A90F9C">
              <w:rPr>
                <w:rFonts w:ascii="Times" w:hAnsi="Times"/>
                <w:u w:val="single"/>
              </w:rPr>
              <w:t>Students In-class Presentation</w:t>
            </w:r>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tcPr>
          <w:p w14:paraId="60A04C54" w14:textId="7818A4CC" w:rsidR="00591CC1" w:rsidRDefault="00591CC1" w:rsidP="00591CC1">
            <w:pPr>
              <w:rPr>
                <w:rFonts w:ascii="Times" w:hAnsi="Times"/>
              </w:rPr>
            </w:pPr>
            <w:r w:rsidRPr="00591CC1">
              <w:rPr>
                <w:rFonts w:ascii="Times" w:hAnsi="Times"/>
                <w:b/>
                <w:bCs/>
              </w:rPr>
              <w:t>In-class Paper Presentation</w:t>
            </w:r>
            <w:r>
              <w:rPr>
                <w:rFonts w:ascii="Times" w:hAnsi="Times"/>
              </w:rPr>
              <w:br/>
              <w:t>Reading:</w:t>
            </w:r>
            <w:r>
              <w:rPr>
                <w:rFonts w:ascii="Times" w:hAnsi="Times"/>
              </w:rPr>
              <w:br/>
              <w:t>Medical Sensing:</w:t>
            </w:r>
            <w:r>
              <w:rPr>
                <w:rFonts w:ascii="Times" w:hAnsi="Times"/>
              </w:rPr>
              <w:br/>
            </w:r>
            <w:hyperlink r:id="rId53" w:history="1">
              <w:r>
                <w:rPr>
                  <w:rStyle w:val="Hyperlink"/>
                  <w:rFonts w:ascii="Times" w:hAnsi="Times"/>
                </w:rPr>
                <w:t>Detecting Cocaine Use with Wearable Electrocardiogram Sensors</w:t>
              </w:r>
            </w:hyperlink>
            <w:r>
              <w:rPr>
                <w:rFonts w:ascii="Times" w:hAnsi="Times"/>
              </w:rPr>
              <w:br/>
            </w:r>
            <w:hyperlink r:id="rId54" w:history="1">
              <w:r>
                <w:rPr>
                  <w:rStyle w:val="Hyperlink"/>
                  <w:rFonts w:ascii="Times" w:hAnsi="Times"/>
                </w:rPr>
                <w:t>Sensor Selection for Energy-Efficient Ambulatory Medical Monitoring</w:t>
              </w:r>
            </w:hyperlink>
            <w:r>
              <w:rPr>
                <w:rFonts w:ascii="Times" w:hAnsi="Times"/>
              </w:rPr>
              <w:br/>
            </w:r>
            <w:hyperlink r:id="rId55" w:history="1">
              <w:r>
                <w:rPr>
                  <w:rStyle w:val="Hyperlink"/>
                  <w:rFonts w:ascii="Times" w:hAnsi="Times"/>
                </w:rPr>
                <w:t>Real-time Clinical Monitoring and Deterioration Warning</w:t>
              </w:r>
            </w:hyperlink>
            <w:r>
              <w:rPr>
                <w:rFonts w:ascii="Times" w:hAnsi="Times"/>
              </w:rPr>
              <w:br/>
            </w:r>
            <w:hyperlink r:id="rId56" w:history="1">
              <w:r>
                <w:rPr>
                  <w:rStyle w:val="Hyperlink"/>
                  <w:rFonts w:ascii="Times" w:hAnsi="Times"/>
                </w:rPr>
                <w:t>Context-Aware Assisted-Living and Residential Monitoring</w:t>
              </w:r>
            </w:hyperlink>
            <w:r>
              <w:rPr>
                <w:rFonts w:ascii="Times" w:hAnsi="Times"/>
              </w:rPr>
              <w:br/>
            </w:r>
            <w:hyperlink r:id="rId57" w:history="1">
              <w:r>
                <w:rPr>
                  <w:rStyle w:val="Hyperlink"/>
                  <w:rFonts w:ascii="Times" w:hAnsi="Times"/>
                </w:rPr>
                <w:t>Cyber-Physical Modeling of Implantable Cardiac Medical Devices</w:t>
              </w:r>
            </w:hyperlink>
            <w:r>
              <w:rPr>
                <w:rFonts w:ascii="Times" w:hAnsi="Times"/>
              </w:rPr>
              <w:br/>
            </w:r>
            <w:hyperlink r:id="rId58" w:history="1">
              <w:proofErr w:type="spellStart"/>
              <w:r>
                <w:rPr>
                  <w:rStyle w:val="Hyperlink"/>
                  <w:rFonts w:ascii="Times" w:hAnsi="Times"/>
                </w:rPr>
                <w:t>BiliCam</w:t>
              </w:r>
              <w:proofErr w:type="spellEnd"/>
              <w:r>
                <w:rPr>
                  <w:rStyle w:val="Hyperlink"/>
                  <w:rFonts w:ascii="Times" w:hAnsi="Times"/>
                </w:rPr>
                <w:t>: Using Mobile Phones to Monitor Newborn Jaundice</w:t>
              </w:r>
            </w:hyperlink>
            <w:r>
              <w:rPr>
                <w:rFonts w:ascii="Times" w:hAnsi="Times"/>
              </w:rPr>
              <w:br/>
            </w:r>
            <w:hyperlink r:id="rId59" w:history="1">
              <w:r>
                <w:rPr>
                  <w:rStyle w:val="Hyperlink"/>
                  <w:rFonts w:ascii="Times" w:hAnsi="Times"/>
                </w:rPr>
                <w:t>Contactless Sleep Apnea Detection on Smartphones</w:t>
              </w:r>
            </w:hyperlink>
            <w:r>
              <w:rPr>
                <w:rFonts w:ascii="Times" w:hAnsi="Times"/>
              </w:rPr>
              <w:br/>
            </w:r>
            <w:hyperlink r:id="rId60" w:history="1">
              <w:proofErr w:type="spellStart"/>
              <w:r>
                <w:rPr>
                  <w:rStyle w:val="Hyperlink"/>
                  <w:rFonts w:ascii="Times" w:hAnsi="Times"/>
                </w:rPr>
                <w:t>MyHealthAssistant</w:t>
              </w:r>
              <w:proofErr w:type="spellEnd"/>
              <w:r>
                <w:rPr>
                  <w:rStyle w:val="Hyperlink"/>
                  <w:rFonts w:ascii="Times" w:hAnsi="Times"/>
                </w:rPr>
                <w:t>: An Event-driven Middleware for Multiple Medical Applications on a Smartphone-Mediated Body Sensor Network</w:t>
              </w:r>
            </w:hyperlink>
            <w:r>
              <w:rPr>
                <w:rFonts w:ascii="Times" w:hAnsi="Times"/>
              </w:rPr>
              <w:br/>
            </w:r>
            <w:hyperlink r:id="rId61" w:history="1">
              <w:proofErr w:type="spellStart"/>
              <w:r>
                <w:rPr>
                  <w:rStyle w:val="Hyperlink"/>
                  <w:rFonts w:ascii="Times" w:hAnsi="Times"/>
                </w:rPr>
                <w:t>SADHealth</w:t>
              </w:r>
              <w:proofErr w:type="spellEnd"/>
              <w:r>
                <w:rPr>
                  <w:rStyle w:val="Hyperlink"/>
                  <w:rFonts w:ascii="Times" w:hAnsi="Times"/>
                </w:rPr>
                <w:t>: A Personal Mobile Sensing System for Seasonal Health Monitoring</w:t>
              </w:r>
            </w:hyperlink>
            <w:r>
              <w:rPr>
                <w:rFonts w:ascii="Times" w:hAnsi="Times"/>
              </w:rPr>
              <w:br/>
            </w:r>
            <w:hyperlink r:id="rId62" w:history="1">
              <w:r>
                <w:rPr>
                  <w:rStyle w:val="Hyperlink"/>
                  <w:rFonts w:ascii="Times" w:hAnsi="Times"/>
                </w:rPr>
                <w:t>Recognizing Academic Performance, Sleep Quality, Stress Level, and Mental Health using Personality Traits, Wearable Sensors and Mobile Phones</w:t>
              </w:r>
            </w:hyperlink>
            <w:r>
              <w:rPr>
                <w:rFonts w:ascii="Times" w:hAnsi="Times"/>
              </w:rPr>
              <w:br/>
              <w:t>Privacy:</w:t>
            </w:r>
            <w:r>
              <w:rPr>
                <w:rFonts w:ascii="Times" w:hAnsi="Times"/>
              </w:rPr>
              <w:br/>
            </w:r>
            <w:hyperlink r:id="rId63" w:history="1">
              <w:proofErr w:type="spellStart"/>
              <w:r>
                <w:rPr>
                  <w:rStyle w:val="Hyperlink"/>
                  <w:rFonts w:ascii="Times" w:hAnsi="Times"/>
                </w:rPr>
                <w:t>ProtectMyPrivacy</w:t>
              </w:r>
              <w:proofErr w:type="spellEnd"/>
              <w:r>
                <w:rPr>
                  <w:rStyle w:val="Hyperlink"/>
                  <w:rFonts w:ascii="Times" w:hAnsi="Times"/>
                </w:rPr>
                <w:t>: Detecting and Mitigating Privacy Leaks on iOS Devices</w:t>
              </w:r>
            </w:hyperlink>
            <w:r>
              <w:rPr>
                <w:rFonts w:ascii="Times" w:hAnsi="Times"/>
              </w:rPr>
              <w:br/>
            </w:r>
            <w:hyperlink r:id="rId64" w:history="1">
              <w:r>
                <w:rPr>
                  <w:rStyle w:val="Hyperlink"/>
                  <w:rFonts w:ascii="Times" w:hAnsi="Times"/>
                </w:rPr>
                <w:t>Cloud-Enabled Privacy-Preserving Collaborative Learning for Mobile Sensing</w:t>
              </w:r>
            </w:hyperlink>
            <w:r>
              <w:rPr>
                <w:rFonts w:ascii="Times" w:hAnsi="Times"/>
              </w:rPr>
              <w:br/>
            </w:r>
            <w:hyperlink r:id="rId65" w:history="1">
              <w:r>
                <w:rPr>
                  <w:rStyle w:val="Hyperlink"/>
                  <w:rFonts w:ascii="Times" w:hAnsi="Times"/>
                </w:rPr>
                <w:t>Understanding Users' Mental Models of Mobile App Privacy through Crowdsourcing</w:t>
              </w:r>
            </w:hyperlink>
            <w:r>
              <w:rPr>
                <w:rFonts w:ascii="Times" w:hAnsi="Times"/>
              </w:rPr>
              <w:br/>
            </w:r>
            <w:hyperlink r:id="rId66" w:history="1">
              <w:r>
                <w:rPr>
                  <w:rStyle w:val="Hyperlink"/>
                  <w:rFonts w:ascii="Times" w:hAnsi="Times"/>
                </w:rPr>
                <w:t>Privacy Manipulation and Acclimation in a Location Sharing Application</w:t>
              </w:r>
            </w:hyperlink>
            <w:r>
              <w:rPr>
                <w:rFonts w:ascii="Times" w:hAnsi="Times"/>
              </w:rPr>
              <w:br/>
            </w:r>
            <w:hyperlink r:id="rId67" w:history="1">
              <w:r>
                <w:rPr>
                  <w:rStyle w:val="Hyperlink"/>
                  <w:rFonts w:ascii="Times" w:hAnsi="Times"/>
                </w:rPr>
                <w:t>Privacy-aware Regression Modeling of Participatory Sensing Data</w:t>
              </w:r>
            </w:hyperlink>
            <w:r>
              <w:rPr>
                <w:rFonts w:ascii="Times" w:hAnsi="Times"/>
              </w:rPr>
              <w:br/>
            </w:r>
            <w:hyperlink r:id="rId68" w:history="1">
              <w:proofErr w:type="spellStart"/>
              <w:r>
                <w:rPr>
                  <w:rStyle w:val="Hyperlink"/>
                  <w:rFonts w:ascii="Times" w:hAnsi="Times"/>
                </w:rPr>
                <w:t>Privacy.Tag</w:t>
              </w:r>
              <w:proofErr w:type="spellEnd"/>
              <w:r>
                <w:rPr>
                  <w:rStyle w:val="Hyperlink"/>
                  <w:rFonts w:ascii="Times" w:hAnsi="Times"/>
                </w:rPr>
                <w:t>: Privacy Concern Expressed and Respected</w:t>
              </w:r>
            </w:hyperlink>
            <w:r>
              <w:rPr>
                <w:rFonts w:ascii="Times" w:hAnsi="Times"/>
              </w:rPr>
              <w:br/>
            </w:r>
            <w:hyperlink r:id="rId69" w:history="1">
              <w:r>
                <w:rPr>
                  <w:rStyle w:val="Hyperlink"/>
                  <w:rFonts w:ascii="Times" w:hAnsi="Times"/>
                </w:rPr>
                <w:t>Privacy-Preserving Compressive Sensing for Crowdsensing based Trajectory Recovery</w:t>
              </w:r>
            </w:hyperlink>
            <w:r>
              <w:rPr>
                <w:rFonts w:ascii="Times" w:hAnsi="Times"/>
              </w:rPr>
              <w:br/>
            </w:r>
            <w:hyperlink r:id="rId70" w:history="1">
              <w:r>
                <w:rPr>
                  <w:rStyle w:val="Hyperlink"/>
                  <w:rFonts w:ascii="Times" w:hAnsi="Times"/>
                </w:rPr>
                <w:t>A Privacy-Preserving Vehicular Crowdsensing-Based Road Surface Condition Monitoring System Using Fog Computing</w:t>
              </w:r>
            </w:hyperlink>
            <w:r>
              <w:rPr>
                <w:rFonts w:ascii="Times" w:hAnsi="Times"/>
              </w:rPr>
              <w:br/>
            </w:r>
            <w:hyperlink r:id="rId71" w:history="1">
              <w:r>
                <w:rPr>
                  <w:rStyle w:val="Hyperlink"/>
                  <w:rFonts w:ascii="Times" w:hAnsi="Times"/>
                </w:rPr>
                <w:t>Location Privacy-Preserving Task Allocation for Mobile Crowdsensing with Differential Geo-Obfuscation</w:t>
              </w:r>
            </w:hyperlink>
            <w:r>
              <w:rPr>
                <w:rFonts w:ascii="Times" w:hAnsi="Times"/>
              </w:rPr>
              <w:br/>
            </w:r>
            <w:hyperlink r:id="rId72" w:history="1">
              <w:proofErr w:type="spellStart"/>
              <w:r>
                <w:rPr>
                  <w:rStyle w:val="Hyperlink"/>
                  <w:rFonts w:ascii="Times" w:hAnsi="Times"/>
                </w:rPr>
                <w:t>AnonySense</w:t>
              </w:r>
              <w:proofErr w:type="spellEnd"/>
              <w:r>
                <w:rPr>
                  <w:rStyle w:val="Hyperlink"/>
                  <w:rFonts w:ascii="Times" w:hAnsi="Times"/>
                </w:rPr>
                <w:t>: Privacy-Aware People-Centric Sensing</w:t>
              </w:r>
            </w:hyperlink>
            <w:r>
              <w:rPr>
                <w:rFonts w:ascii="Times" w:hAnsi="Times"/>
              </w:rPr>
              <w:br/>
            </w:r>
            <w:hyperlink r:id="rId73" w:history="1">
              <w:r>
                <w:rPr>
                  <w:rStyle w:val="Hyperlink"/>
                  <w:rFonts w:ascii="Times" w:hAnsi="Times"/>
                </w:rPr>
                <w:t>Is This Thing On?</w:t>
              </w:r>
            </w:hyperlink>
          </w:p>
        </w:tc>
      </w:tr>
      <w:tr w:rsidR="00591CC1" w14:paraId="5A3AF957"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tcPr>
          <w:p w14:paraId="2F2B0D92" w14:textId="7621DA08" w:rsidR="00591CC1" w:rsidRDefault="00591CC1">
            <w:pPr>
              <w:rPr>
                <w:rFonts w:ascii="Times" w:hAnsi="Times"/>
              </w:rPr>
            </w:pPr>
            <w:r>
              <w:rPr>
                <w:rFonts w:ascii="Times" w:hAnsi="Times"/>
              </w:rPr>
              <w:lastRenderedPageBreak/>
              <w:t>Nov. 22</w:t>
            </w:r>
          </w:p>
        </w:tc>
        <w:tc>
          <w:tcPr>
            <w:tcW w:w="2380" w:type="dxa"/>
            <w:tcBorders>
              <w:top w:val="outset" w:sz="6" w:space="0" w:color="auto"/>
              <w:left w:val="outset" w:sz="6" w:space="0" w:color="auto"/>
              <w:bottom w:val="outset" w:sz="6" w:space="0" w:color="auto"/>
              <w:right w:val="outset" w:sz="6" w:space="0" w:color="auto"/>
            </w:tcBorders>
            <w:vAlign w:val="center"/>
          </w:tcPr>
          <w:p w14:paraId="21B46BCA" w14:textId="0029AB8B" w:rsidR="00591CC1" w:rsidRDefault="00591CC1">
            <w:pPr>
              <w:rPr>
                <w:rFonts w:ascii="Times" w:hAnsi="Times"/>
              </w:rPr>
            </w:pPr>
            <w:r>
              <w:rPr>
                <w:rFonts w:ascii="Times" w:hAnsi="Times"/>
              </w:rPr>
              <w:t>Fall Break</w:t>
            </w:r>
          </w:p>
        </w:tc>
        <w:tc>
          <w:tcPr>
            <w:tcW w:w="0" w:type="auto"/>
            <w:tcBorders>
              <w:top w:val="outset" w:sz="6" w:space="0" w:color="auto"/>
              <w:left w:val="outset" w:sz="6" w:space="0" w:color="auto"/>
              <w:bottom w:val="outset" w:sz="6" w:space="0" w:color="auto"/>
              <w:right w:val="outset" w:sz="6" w:space="0" w:color="auto"/>
            </w:tcBorders>
            <w:vAlign w:val="center"/>
          </w:tcPr>
          <w:p w14:paraId="2197DE61" w14:textId="77777777" w:rsidR="00591CC1" w:rsidRDefault="00591CC1">
            <w:pPr>
              <w:rPr>
                <w:rFonts w:ascii="Times" w:hAnsi="Times"/>
              </w:rPr>
            </w:pPr>
          </w:p>
        </w:tc>
      </w:tr>
      <w:tr w:rsidR="000279B3" w14:paraId="21901B50"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0E5A435A" w14:textId="47AD32F8" w:rsidR="000279B3" w:rsidRDefault="00591CC1">
            <w:pPr>
              <w:rPr>
                <w:rFonts w:ascii="Times" w:hAnsi="Times"/>
              </w:rPr>
            </w:pPr>
            <w:r>
              <w:rPr>
                <w:rFonts w:ascii="Times" w:hAnsi="Times"/>
              </w:rPr>
              <w:t>Dec. 6</w:t>
            </w:r>
          </w:p>
        </w:tc>
        <w:tc>
          <w:tcPr>
            <w:tcW w:w="2380" w:type="dxa"/>
            <w:tcBorders>
              <w:top w:val="outset" w:sz="6" w:space="0" w:color="auto"/>
              <w:left w:val="outset" w:sz="6" w:space="0" w:color="auto"/>
              <w:bottom w:val="outset" w:sz="6" w:space="0" w:color="auto"/>
              <w:right w:val="outset" w:sz="6" w:space="0" w:color="auto"/>
            </w:tcBorders>
            <w:vAlign w:val="center"/>
            <w:hideMark/>
          </w:tcPr>
          <w:p w14:paraId="37D68274" w14:textId="33D0EB53" w:rsidR="000279B3" w:rsidRDefault="000279B3">
            <w:pPr>
              <w:rPr>
                <w:rFonts w:ascii="Times" w:hAnsi="Times"/>
              </w:rPr>
            </w:pPr>
            <w:r>
              <w:rPr>
                <w:rFonts w:ascii="Times" w:hAnsi="Times"/>
              </w:rPr>
              <w:t>Body-Area Sensor Network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75CCE" w14:textId="73CBC072" w:rsidR="000279B3" w:rsidRDefault="000279B3">
            <w:pPr>
              <w:rPr>
                <w:rFonts w:ascii="Times" w:hAnsi="Times"/>
              </w:rPr>
            </w:pPr>
            <w:r>
              <w:rPr>
                <w:rFonts w:ascii="Times" w:hAnsi="Times"/>
              </w:rPr>
              <w:t>Reading:</w:t>
            </w:r>
            <w:r>
              <w:rPr>
                <w:rFonts w:ascii="Times" w:hAnsi="Times"/>
              </w:rPr>
              <w:br/>
            </w:r>
            <w:hyperlink r:id="rId74" w:history="1">
              <w:r>
                <w:rPr>
                  <w:rStyle w:val="Hyperlink"/>
                  <w:rFonts w:ascii="Times" w:hAnsi="Times"/>
                </w:rPr>
                <w:t>Body Sensor Networks (BSN)</w:t>
              </w:r>
            </w:hyperlink>
            <w:r>
              <w:rPr>
                <w:rFonts w:ascii="Times" w:hAnsi="Times"/>
              </w:rPr>
              <w:br/>
            </w:r>
            <w:hyperlink r:id="rId75" w:history="1">
              <w:proofErr w:type="spellStart"/>
              <w:r>
                <w:rPr>
                  <w:rStyle w:val="Hyperlink"/>
                  <w:rFonts w:ascii="Times" w:hAnsi="Times"/>
                </w:rPr>
                <w:t>BodyScope</w:t>
              </w:r>
              <w:proofErr w:type="spellEnd"/>
              <w:r>
                <w:rPr>
                  <w:rStyle w:val="Hyperlink"/>
                  <w:rFonts w:ascii="Times" w:hAnsi="Times"/>
                </w:rPr>
                <w:t>: A Wearable Acoustic Sensor for Activity Recognition</w:t>
              </w:r>
            </w:hyperlink>
          </w:p>
        </w:tc>
      </w:tr>
      <w:tr w:rsidR="000279B3" w14:paraId="6D5AB1CF" w14:textId="77777777" w:rsidTr="00CB7ECC">
        <w:trPr>
          <w:tblCellSpacing w:w="15" w:type="dxa"/>
        </w:trPr>
        <w:tc>
          <w:tcPr>
            <w:tcW w:w="1027" w:type="dxa"/>
            <w:tcBorders>
              <w:top w:val="outset" w:sz="6" w:space="0" w:color="auto"/>
              <w:left w:val="outset" w:sz="6" w:space="0" w:color="auto"/>
              <w:bottom w:val="outset" w:sz="6" w:space="0" w:color="auto"/>
              <w:right w:val="outset" w:sz="6" w:space="0" w:color="auto"/>
            </w:tcBorders>
            <w:vAlign w:val="center"/>
            <w:hideMark/>
          </w:tcPr>
          <w:p w14:paraId="307482B0" w14:textId="508A53A1" w:rsidR="000279B3" w:rsidRDefault="00591CC1">
            <w:pPr>
              <w:rPr>
                <w:rFonts w:ascii="Times" w:hAnsi="Times"/>
              </w:rPr>
            </w:pPr>
            <w:r>
              <w:rPr>
                <w:rFonts w:ascii="Times" w:hAnsi="Times"/>
              </w:rPr>
              <w:t>Dec. 13</w:t>
            </w:r>
          </w:p>
        </w:tc>
        <w:tc>
          <w:tcPr>
            <w:tcW w:w="2380" w:type="dxa"/>
            <w:tcBorders>
              <w:top w:val="outset" w:sz="6" w:space="0" w:color="auto"/>
              <w:left w:val="outset" w:sz="6" w:space="0" w:color="auto"/>
              <w:bottom w:val="outset" w:sz="6" w:space="0" w:color="auto"/>
              <w:right w:val="outset" w:sz="6" w:space="0" w:color="auto"/>
            </w:tcBorders>
            <w:vAlign w:val="center"/>
            <w:hideMark/>
          </w:tcPr>
          <w:p w14:paraId="00C65D61" w14:textId="6CDBE053" w:rsidR="000279B3" w:rsidRDefault="000279B3">
            <w:pPr>
              <w:rPr>
                <w:rFonts w:ascii="Times" w:hAnsi="Times"/>
              </w:rPr>
            </w:pPr>
            <w:r>
              <w:rPr>
                <w:rFonts w:ascii="Times" w:hAnsi="Times"/>
              </w:rPr>
              <w:t>Final Project Presentations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8F1A2" w14:textId="3CF0F31B" w:rsidR="000279B3" w:rsidRDefault="000279B3">
            <w:pPr>
              <w:rPr>
                <w:rFonts w:ascii="Times" w:hAnsi="Times"/>
              </w:rPr>
            </w:pPr>
            <w:r w:rsidRPr="005E79E0">
              <w:rPr>
                <w:rFonts w:ascii="Times" w:hAnsi="Times"/>
                <w:b/>
                <w:bCs/>
              </w:rPr>
              <w:t>Final Project Presentation</w:t>
            </w:r>
            <w:r>
              <w:rPr>
                <w:rFonts w:ascii="Times" w:hAnsi="Times"/>
              </w:rPr>
              <w:br/>
            </w:r>
            <w:r>
              <w:rPr>
                <w:rFonts w:ascii="Times" w:hAnsi="Times"/>
                <w:b/>
                <w:bCs/>
              </w:rPr>
              <w:t xml:space="preserve">Final Project Paper Due </w:t>
            </w:r>
            <w:r w:rsidR="009823D9">
              <w:rPr>
                <w:rFonts w:ascii="Times" w:hAnsi="Times"/>
                <w:b/>
                <w:bCs/>
              </w:rPr>
              <w:t>Friday</w:t>
            </w:r>
            <w:r>
              <w:rPr>
                <w:rFonts w:ascii="Times" w:hAnsi="Times"/>
                <w:b/>
                <w:bCs/>
              </w:rPr>
              <w:t xml:space="preserve">, Noon, </w:t>
            </w:r>
            <w:r w:rsidR="009823D9">
              <w:rPr>
                <w:rFonts w:ascii="Times" w:hAnsi="Times"/>
                <w:b/>
                <w:bCs/>
              </w:rPr>
              <w:t>Dec. 17</w:t>
            </w:r>
          </w:p>
        </w:tc>
      </w:tr>
    </w:tbl>
    <w:p w14:paraId="5278D1A3" w14:textId="0BFE7BDD" w:rsidR="00F401F8" w:rsidRDefault="00F401F8" w:rsidP="00147E80">
      <w:pPr>
        <w:pStyle w:val="NormalWeb"/>
        <w:spacing w:before="0" w:beforeAutospacing="0" w:after="0" w:afterAutospacing="0"/>
        <w:rPr>
          <w:color w:val="000000" w:themeColor="text1"/>
        </w:rPr>
      </w:pPr>
    </w:p>
    <w:p w14:paraId="3CE276CC" w14:textId="77777777" w:rsidR="005E79E0" w:rsidRPr="00627585" w:rsidRDefault="005E79E0" w:rsidP="00147E80">
      <w:pPr>
        <w:pStyle w:val="NormalWeb"/>
        <w:spacing w:before="0" w:beforeAutospacing="0" w:after="0" w:afterAutospacing="0"/>
        <w:rPr>
          <w:color w:val="000000" w:themeColor="text1"/>
        </w:rPr>
      </w:pPr>
    </w:p>
    <w:p w14:paraId="6DA35E17" w14:textId="77777777" w:rsidR="009203CC" w:rsidRPr="005709ED" w:rsidRDefault="00963506" w:rsidP="009203CC">
      <w:pPr>
        <w:rPr>
          <w:b/>
          <w:color w:val="000000" w:themeColor="text1"/>
        </w:rPr>
      </w:pPr>
      <w:r w:rsidRPr="005709ED">
        <w:rPr>
          <w:b/>
          <w:color w:val="000000" w:themeColor="text1"/>
        </w:rPr>
        <w:t>Additional Resources</w:t>
      </w:r>
      <w:r w:rsidR="009203CC" w:rsidRPr="005709ED">
        <w:rPr>
          <w:b/>
          <w:color w:val="000000" w:themeColor="text1"/>
        </w:rPr>
        <w:t>:</w:t>
      </w:r>
    </w:p>
    <w:p w14:paraId="33596C57" w14:textId="77777777" w:rsidR="009203CC" w:rsidRPr="00971410" w:rsidRDefault="009203CC" w:rsidP="009203CC">
      <w:pPr>
        <w:pStyle w:val="ListParagraph"/>
        <w:numPr>
          <w:ilvl w:val="0"/>
          <w:numId w:val="8"/>
        </w:numPr>
        <w:rPr>
          <w:color w:val="000000" w:themeColor="text1"/>
          <w:lang w:bidi="ar-SA"/>
        </w:rPr>
      </w:pPr>
      <w:r w:rsidRPr="00971410">
        <w:rPr>
          <w:color w:val="000000" w:themeColor="text1"/>
        </w:rPr>
        <w:t>Center for Innovation in Teaching &amp; Learning</w:t>
      </w:r>
      <w:r w:rsidRPr="00971410">
        <w:rPr>
          <w:color w:val="000000" w:themeColor="text1"/>
          <w:lang w:bidi="ar-SA"/>
        </w:rPr>
        <w:t xml:space="preserve"> </w:t>
      </w:r>
    </w:p>
    <w:p w14:paraId="2125BD44" w14:textId="6083653C" w:rsidR="6D3AEF95" w:rsidRDefault="6D3AEF95" w:rsidP="6D3AEF95">
      <w:pPr>
        <w:pStyle w:val="ListParagraph"/>
        <w:numPr>
          <w:ilvl w:val="1"/>
          <w:numId w:val="8"/>
        </w:numPr>
        <w:rPr>
          <w:rFonts w:asciiTheme="minorHAnsi" w:eastAsiaTheme="minorEastAsia" w:hAnsiTheme="minorHAnsi" w:cstheme="minorBidi"/>
          <w:color w:val="000000" w:themeColor="text1"/>
          <w:lang w:bidi="ar-SA"/>
        </w:rPr>
      </w:pPr>
      <w:r w:rsidRPr="6D3AEF95">
        <w:rPr>
          <w:color w:val="000000" w:themeColor="text1"/>
          <w:lang w:bidi="ar-SA"/>
        </w:rPr>
        <w:t>Purposes of a Syllabi,</w:t>
      </w:r>
      <w:hyperlink r:id="rId76">
        <w:r w:rsidRPr="6D3AEF95">
          <w:rPr>
            <w:rStyle w:val="Hyperlink"/>
          </w:rPr>
          <w:t>https://citl.illinois.edu/citl-101/teaching-learning/resources/teaching-strategies/creating-a-syllabus</w:t>
        </w:r>
      </w:hyperlink>
    </w:p>
    <w:p w14:paraId="391EF196" w14:textId="7F7D0BC9" w:rsidR="6D3AEF95" w:rsidRDefault="6D3AEF95" w:rsidP="6D3AEF95">
      <w:pPr>
        <w:pStyle w:val="ListParagraph"/>
        <w:numPr>
          <w:ilvl w:val="1"/>
          <w:numId w:val="8"/>
        </w:numPr>
        <w:rPr>
          <w:rFonts w:asciiTheme="minorHAnsi" w:eastAsiaTheme="minorEastAsia" w:hAnsiTheme="minorHAnsi" w:cstheme="minorBidi"/>
          <w:color w:val="000000" w:themeColor="text1"/>
          <w:lang w:bidi="ar-SA"/>
        </w:rPr>
      </w:pPr>
      <w:r w:rsidRPr="6D3AEF95">
        <w:rPr>
          <w:color w:val="000000" w:themeColor="text1"/>
        </w:rPr>
        <w:t xml:space="preserve">Guidelines to the Organization and Contents of a Syllabus, </w:t>
      </w:r>
      <w:hyperlink r:id="rId77">
        <w:r w:rsidRPr="6D3AEF95">
          <w:rPr>
            <w:rStyle w:val="Hyperlink"/>
          </w:rPr>
          <w:t>https://citl.illinois.edu/docs/default-source/default-document-library/organization-of-syllabus.pdf?sfvrsn=2</w:t>
        </w:r>
      </w:hyperlink>
    </w:p>
    <w:p w14:paraId="08563DAE" w14:textId="78B0FFFF" w:rsidR="009203CC" w:rsidRPr="00971410" w:rsidRDefault="00963506" w:rsidP="009203CC">
      <w:pPr>
        <w:pStyle w:val="ListParagraph"/>
        <w:numPr>
          <w:ilvl w:val="1"/>
          <w:numId w:val="8"/>
        </w:numPr>
        <w:rPr>
          <w:color w:val="000000" w:themeColor="text1"/>
          <w:lang w:bidi="ar-SA"/>
        </w:rPr>
      </w:pPr>
      <w:r w:rsidRPr="00971410">
        <w:rPr>
          <w:color w:val="000000" w:themeColor="text1"/>
        </w:rPr>
        <w:t xml:space="preserve">CITL resources on grading: </w:t>
      </w:r>
      <w:hyperlink r:id="rId78" w:history="1">
        <w:r w:rsidRPr="00971410">
          <w:rPr>
            <w:rStyle w:val="Hyperlink"/>
            <w:color w:val="000000" w:themeColor="text1"/>
          </w:rPr>
          <w:t xml:space="preserve"> https://citl.illinois.edu/citl-101/measurement-evaluation/exam-scoring/assigning-course-grades</w:t>
        </w:r>
      </w:hyperlink>
    </w:p>
    <w:p w14:paraId="53E8B9F0" w14:textId="6F88EE09" w:rsidR="00963506" w:rsidRPr="00971410" w:rsidRDefault="009203CC" w:rsidP="009203CC">
      <w:pPr>
        <w:pStyle w:val="ListParagraph"/>
        <w:numPr>
          <w:ilvl w:val="1"/>
          <w:numId w:val="8"/>
        </w:numPr>
        <w:contextualSpacing/>
        <w:rPr>
          <w:color w:val="000000" w:themeColor="text1"/>
          <w:lang w:bidi="ar-SA"/>
        </w:rPr>
      </w:pPr>
      <w:r w:rsidRPr="00971410">
        <w:rPr>
          <w:color w:val="000000" w:themeColor="text1"/>
        </w:rPr>
        <w:t>C</w:t>
      </w:r>
      <w:r w:rsidR="00963506" w:rsidRPr="00971410">
        <w:rPr>
          <w:color w:val="000000" w:themeColor="text1"/>
        </w:rPr>
        <w:t xml:space="preserve">ourse and syllabus design: </w:t>
      </w:r>
      <w:hyperlink r:id="rId79" w:history="1">
        <w:r w:rsidR="00963506" w:rsidRPr="00971410">
          <w:rPr>
            <w:rStyle w:val="Hyperlink"/>
            <w:color w:val="000000" w:themeColor="text1"/>
          </w:rPr>
          <w:t>http://cte.illinois.edu/resources/topics/course_plan.html</w:t>
        </w:r>
      </w:hyperlink>
    </w:p>
    <w:p w14:paraId="4A9E4C7E" w14:textId="7DD0716F" w:rsidR="00E33DFC" w:rsidRPr="00971410" w:rsidRDefault="6D3AEF95" w:rsidP="6D3AEF95">
      <w:pPr>
        <w:pStyle w:val="ListParagraph"/>
        <w:numPr>
          <w:ilvl w:val="0"/>
          <w:numId w:val="7"/>
        </w:numPr>
        <w:contextualSpacing/>
        <w:rPr>
          <w:rFonts w:asciiTheme="minorHAnsi" w:eastAsiaTheme="minorEastAsia" w:hAnsiTheme="minorHAnsi" w:cstheme="minorBidi"/>
          <w:color w:val="000000" w:themeColor="text1"/>
          <w:lang w:bidi="ar-SA"/>
        </w:rPr>
      </w:pPr>
      <w:r w:rsidRPr="6D3AEF95">
        <w:rPr>
          <w:color w:val="000000" w:themeColor="text1"/>
          <w:lang w:bidi="ar-SA"/>
        </w:rPr>
        <w:t xml:space="preserve">Student Learning Outcomes (SLOs): </w:t>
      </w:r>
      <w:hyperlink r:id="rId80">
        <w:r w:rsidRPr="6D3AEF95">
          <w:rPr>
            <w:rStyle w:val="Hyperlink"/>
          </w:rPr>
          <w:t>https://provost.illinois.edu/assessment/learning-outcomes-assessment/illinois-student-learning-outcomes/</w:t>
        </w:r>
      </w:hyperlink>
      <w:r w:rsidRPr="6D3AEF95">
        <w:rPr>
          <w:color w:val="000000" w:themeColor="text1"/>
          <w:lang w:bidi="ar-SA"/>
        </w:rPr>
        <w:t>.</w:t>
      </w:r>
    </w:p>
    <w:p w14:paraId="33C5E8E0" w14:textId="1548BA8D" w:rsidR="00E33DFC" w:rsidRPr="00971410" w:rsidRDefault="00E33DFC" w:rsidP="00E33DFC">
      <w:pPr>
        <w:pStyle w:val="ListParagraph"/>
        <w:numPr>
          <w:ilvl w:val="0"/>
          <w:numId w:val="7"/>
        </w:numPr>
        <w:contextualSpacing/>
        <w:rPr>
          <w:color w:val="000000" w:themeColor="text1"/>
          <w:lang w:bidi="ar-SA"/>
        </w:rPr>
      </w:pPr>
      <w:r w:rsidRPr="00971410">
        <w:rPr>
          <w:color w:val="000000" w:themeColor="text1"/>
        </w:rPr>
        <w:t xml:space="preserve">University of Illinois Student Learning Outcomes </w:t>
      </w:r>
      <w:r w:rsidRPr="00971410">
        <w:rPr>
          <w:rStyle w:val="apple-style-span"/>
          <w:color w:val="000000" w:themeColor="text1"/>
        </w:rPr>
        <w:t>https://provost.illinois.edu/assessment/learning-outcomes-assessment/assessment-at-illinois/campus-student-learning-outcomes/</w:t>
      </w:r>
    </w:p>
    <w:p w14:paraId="75AABA5D" w14:textId="29364B7C" w:rsidR="00963506" w:rsidRPr="00971410" w:rsidRDefault="007C12CE" w:rsidP="00963506">
      <w:pPr>
        <w:pStyle w:val="ListParagraph"/>
        <w:widowControl w:val="0"/>
        <w:numPr>
          <w:ilvl w:val="0"/>
          <w:numId w:val="7"/>
        </w:numPr>
        <w:autoSpaceDE w:val="0"/>
        <w:autoSpaceDN w:val="0"/>
        <w:adjustRightInd w:val="0"/>
        <w:rPr>
          <w:rStyle w:val="Hyperlink"/>
          <w:color w:val="000000" w:themeColor="text1"/>
          <w:u w:val="none"/>
        </w:rPr>
      </w:pPr>
      <w:r>
        <w:rPr>
          <w:color w:val="000000" w:themeColor="text1"/>
        </w:rPr>
        <w:t>e</w:t>
      </w:r>
      <w:hyperlink r:id="rId81">
        <w:r w:rsidR="6D3AEF95" w:rsidRPr="6D3AEF95">
          <w:rPr>
            <w:rStyle w:val="Hyperlink"/>
            <w:color w:val="000000" w:themeColor="text1"/>
          </w:rPr>
          <w:t>http://www.grad.illinois.edu/courses-syllabi</w:t>
        </w:r>
      </w:hyperlink>
    </w:p>
    <w:p w14:paraId="4870402B" w14:textId="77777777" w:rsidR="00963506" w:rsidRPr="00971410" w:rsidRDefault="00963506" w:rsidP="00963506">
      <w:pPr>
        <w:pStyle w:val="ListParagraph"/>
        <w:numPr>
          <w:ilvl w:val="0"/>
          <w:numId w:val="7"/>
        </w:numPr>
        <w:rPr>
          <w:color w:val="000000" w:themeColor="text1"/>
        </w:rPr>
      </w:pPr>
      <w:r w:rsidRPr="00971410">
        <w:rPr>
          <w:color w:val="000000" w:themeColor="text1"/>
        </w:rPr>
        <w:t xml:space="preserve">Inclusion by Design: </w:t>
      </w:r>
    </w:p>
    <w:p w14:paraId="39BA3473" w14:textId="3B33AC92" w:rsidR="00963506" w:rsidRPr="00971410" w:rsidRDefault="00963506" w:rsidP="00963506">
      <w:pPr>
        <w:pStyle w:val="ListParagraph"/>
        <w:numPr>
          <w:ilvl w:val="1"/>
          <w:numId w:val="7"/>
        </w:numPr>
        <w:rPr>
          <w:color w:val="000000" w:themeColor="text1"/>
        </w:rPr>
      </w:pPr>
      <w:r w:rsidRPr="00971410">
        <w:rPr>
          <w:color w:val="000000" w:themeColor="text1"/>
        </w:rPr>
        <w:t xml:space="preserve">About: </w:t>
      </w:r>
      <w:hyperlink r:id="rId82" w:history="1">
        <w:r w:rsidRPr="00971410">
          <w:rPr>
            <w:rStyle w:val="Hyperlink"/>
            <w:color w:val="000000" w:themeColor="text1"/>
          </w:rPr>
          <w:t>https://www.facultyfocus.com/articles/course-design-ideas/inclusion-by-design-tool-helps-faculty-examine-teaching-practices/</w:t>
        </w:r>
      </w:hyperlink>
    </w:p>
    <w:p w14:paraId="007F99D6" w14:textId="4EDC9EDA" w:rsidR="00963506" w:rsidRPr="00971410" w:rsidRDefault="00963506" w:rsidP="00963506">
      <w:pPr>
        <w:pStyle w:val="ListParagraph"/>
        <w:numPr>
          <w:ilvl w:val="1"/>
          <w:numId w:val="7"/>
        </w:numPr>
        <w:rPr>
          <w:color w:val="000000" w:themeColor="text1"/>
        </w:rPr>
      </w:pPr>
      <w:r w:rsidRPr="00971410">
        <w:rPr>
          <w:color w:val="000000" w:themeColor="text1"/>
        </w:rPr>
        <w:t xml:space="preserve">Tool: </w:t>
      </w:r>
      <w:hyperlink r:id="rId83" w:history="1">
        <w:r w:rsidRPr="00971410">
          <w:rPr>
            <w:rStyle w:val="Hyperlink"/>
            <w:color w:val="000000" w:themeColor="text1"/>
          </w:rPr>
          <w:t>https://drive.google.com/file/d/0B0ulz5eHbyjYdmY0eF9ablRRcHM/view</w:t>
        </w:r>
      </w:hyperlink>
    </w:p>
    <w:p w14:paraId="453C24B3" w14:textId="77777777" w:rsidR="009203CC" w:rsidRPr="00971410" w:rsidRDefault="00963506" w:rsidP="009203CC">
      <w:pPr>
        <w:pStyle w:val="ListParagraph"/>
        <w:numPr>
          <w:ilvl w:val="0"/>
          <w:numId w:val="7"/>
        </w:numPr>
        <w:rPr>
          <w:rStyle w:val="Hyperlink"/>
          <w:color w:val="000000" w:themeColor="text1"/>
          <w:u w:val="none"/>
        </w:rPr>
      </w:pPr>
      <w:r w:rsidRPr="00971410">
        <w:rPr>
          <w:color w:val="000000" w:themeColor="text1"/>
        </w:rPr>
        <w:t xml:space="preserve">Diversity checklist: </w:t>
      </w:r>
      <w:hyperlink r:id="rId84" w:history="1">
        <w:r w:rsidRPr="00971410">
          <w:rPr>
            <w:rStyle w:val="Hyperlink"/>
            <w:color w:val="000000" w:themeColor="text1"/>
          </w:rPr>
          <w:t>https://racebridgesstudio.com/creating-a-classroom-diversity-checklist/</w:t>
        </w:r>
      </w:hyperlink>
    </w:p>
    <w:p w14:paraId="60E3CC86" w14:textId="6C22C2F2" w:rsidR="009203CC" w:rsidRPr="005709ED" w:rsidRDefault="009203CC" w:rsidP="009203CC">
      <w:pPr>
        <w:pStyle w:val="ListParagraph"/>
        <w:numPr>
          <w:ilvl w:val="0"/>
          <w:numId w:val="7"/>
        </w:numPr>
        <w:rPr>
          <w:rStyle w:val="Hyperlink"/>
          <w:color w:val="000000" w:themeColor="text1"/>
          <w:u w:val="none"/>
        </w:rPr>
      </w:pPr>
      <w:r w:rsidRPr="00971410">
        <w:rPr>
          <w:color w:val="000000" w:themeColor="text1"/>
        </w:rPr>
        <w:t>Graduate college guidelines for participation/discussion grades:</w:t>
      </w:r>
      <w:hyperlink r:id="rId85" w:history="1">
        <w:r w:rsidRPr="00971410">
          <w:rPr>
            <w:rStyle w:val="Hyperlink"/>
            <w:color w:val="000000" w:themeColor="text1"/>
          </w:rPr>
          <w:t xml:space="preserve"> https://grad.illinois.edu/content/participation-grade-guidelines </w:t>
        </w:r>
      </w:hyperlink>
    </w:p>
    <w:p w14:paraId="51750EBB" w14:textId="77777777" w:rsidR="005709ED" w:rsidRDefault="005709ED" w:rsidP="005709ED">
      <w:pPr>
        <w:rPr>
          <w:rStyle w:val="apple-style-span"/>
          <w:color w:val="000000" w:themeColor="text1"/>
        </w:rPr>
      </w:pPr>
      <w:r>
        <w:rPr>
          <w:color w:val="000000" w:themeColor="text1"/>
        </w:rPr>
        <w:lastRenderedPageBreak/>
        <w:t xml:space="preserve">Course context visual example: </w:t>
      </w:r>
    </w:p>
    <w:p w14:paraId="5BC60553" w14:textId="77777777" w:rsidR="005709ED" w:rsidRPr="00C23104" w:rsidRDefault="005709ED" w:rsidP="005709ED">
      <w:pPr>
        <w:rPr>
          <w:rStyle w:val="apple-style-span"/>
          <w:rFonts w:cs="Calibri"/>
          <w:color w:val="000000"/>
        </w:rPr>
      </w:pPr>
      <w:r>
        <w:rPr>
          <w:rFonts w:cs="Calibri"/>
          <w:noProof/>
          <w:color w:val="000000"/>
        </w:rPr>
        <w:drawing>
          <wp:inline distT="0" distB="0" distL="0" distR="0" wp14:anchorId="32B06DED" wp14:editId="3575E029">
            <wp:extent cx="6281420" cy="2054431"/>
            <wp:effectExtent l="76200" t="0" r="100330" b="31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7660E7A7" w14:textId="77777777" w:rsidR="00963506" w:rsidRPr="00971410" w:rsidRDefault="00963506" w:rsidP="00E121C9">
      <w:pPr>
        <w:rPr>
          <w:b/>
          <w:color w:val="000000" w:themeColor="text1"/>
        </w:rPr>
      </w:pPr>
    </w:p>
    <w:sectPr w:rsidR="00963506" w:rsidRPr="00971410">
      <w:headerReference w:type="even" r:id="rId91"/>
      <w:headerReference w:type="default" r:id="rId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01-24T13:54:00Z" w:initials="MOU">
    <w:p w14:paraId="2D22A588" w14:textId="7581DE88" w:rsidR="0034095C" w:rsidRDefault="0034095C">
      <w:pPr>
        <w:pStyle w:val="CommentText"/>
      </w:pPr>
      <w:r>
        <w:rPr>
          <w:rStyle w:val="CommentReference"/>
        </w:rPr>
        <w:annotationRef/>
      </w:r>
      <w:r>
        <w:t>I expect this class to be for the graduate students in iSchool (both Ph.D. and masters).</w:t>
      </w:r>
      <w:r w:rsidR="00464E80">
        <w:t xml:space="preserve"> It is a combination of lecturing, in-class discussion and presentation, and a semester-long group based research project on the topic of the course. </w:t>
      </w:r>
      <w:r>
        <w:t xml:space="preserve"> </w:t>
      </w:r>
    </w:p>
  </w:comment>
  <w:comment w:id="1" w:author="Knox, Emily Joyce Magdelyn" w:date="2021-02-03T09:42:00Z" w:initials="KEJM">
    <w:p w14:paraId="77C026DC" w14:textId="144E47C1" w:rsidR="00511E3C" w:rsidRDefault="00511E3C">
      <w:pPr>
        <w:pStyle w:val="CommentText"/>
      </w:pPr>
      <w:r>
        <w:rPr>
          <w:rStyle w:val="CommentReference"/>
        </w:rPr>
        <w:annotationRef/>
      </w:r>
      <w:r>
        <w:t>That’s fine! We will assign a 500-level number.</w:t>
      </w:r>
    </w:p>
  </w:comment>
  <w:comment w:id="2" w:author="Microsoft Office User" w:date="2021-01-24T10:58:00Z" w:initials="MOU">
    <w:p w14:paraId="4C415F3A" w14:textId="493501CB" w:rsidR="00BB6A44" w:rsidRDefault="00BB6A44">
      <w:pPr>
        <w:pStyle w:val="CommentText"/>
      </w:pPr>
      <w:r>
        <w:rPr>
          <w:rStyle w:val="CommentReference"/>
        </w:rPr>
        <w:annotationRef/>
      </w:r>
      <w:r>
        <w:t>What is the policy of the TA assignment in terms of class size? I would prefer to have</w:t>
      </w:r>
      <w:r w:rsidR="00A627B4">
        <w:t xml:space="preserve"> at least</w:t>
      </w:r>
      <w:r>
        <w:t xml:space="preserve"> one of my transferred students to be the TA in the Fall 2</w:t>
      </w:r>
      <w:r w:rsidR="008D6941">
        <w:t>1</w:t>
      </w:r>
      <w:r>
        <w:t xml:space="preserve"> as they took this class before. </w:t>
      </w:r>
    </w:p>
  </w:comment>
  <w:comment w:id="3" w:author="Knox, Emily Joyce Magdelyn" w:date="2021-02-03T09:43:00Z" w:initials="KEJM">
    <w:p w14:paraId="36420ED2" w14:textId="1F3F6429" w:rsidR="006F7AC1" w:rsidRDefault="00511E3C">
      <w:pPr>
        <w:pStyle w:val="CommentText"/>
      </w:pPr>
      <w:r>
        <w:rPr>
          <w:rStyle w:val="CommentReference"/>
        </w:rPr>
        <w:annotationRef/>
      </w:r>
      <w:r>
        <w:t xml:space="preserve">TAs are assigned when enrollments are 30 are above.  I cannot guarantee a TA for most courses so max caps are set at 20 for graduate elective courses. In order for my office to </w:t>
      </w:r>
      <w:r w:rsidR="0030331A">
        <w:t>prioritize this course receiving a TA the initial max enrollment cap would need to be set at 35 or above.</w:t>
      </w:r>
    </w:p>
    <w:p w14:paraId="1A237588" w14:textId="5DB69D92" w:rsidR="0030331A" w:rsidRDefault="0030331A">
      <w:pPr>
        <w:pStyle w:val="CommentText"/>
      </w:pPr>
    </w:p>
  </w:comment>
  <w:comment w:id="4" w:author="Microsoft Office User" w:date="2021-02-03T11:11:00Z" w:initials="MOU">
    <w:p w14:paraId="618CE35B" w14:textId="14A7DABF" w:rsidR="005D362E" w:rsidRDefault="005D362E">
      <w:pPr>
        <w:pStyle w:val="CommentText"/>
      </w:pPr>
      <w:r>
        <w:rPr>
          <w:rStyle w:val="CommentReference"/>
        </w:rPr>
        <w:annotationRef/>
      </w:r>
      <w:r>
        <w:t xml:space="preserve">I see. I updated the cap to be 35 now. </w:t>
      </w:r>
    </w:p>
  </w:comment>
  <w:comment w:id="7" w:author="Microsoft Office User" w:date="2021-01-24T10:57:00Z" w:initials="MOU">
    <w:p w14:paraId="637B3E7E" w14:textId="779F564C" w:rsidR="00BB6A44" w:rsidRDefault="00BB6A44">
      <w:pPr>
        <w:pStyle w:val="CommentText"/>
      </w:pPr>
      <w:r>
        <w:rPr>
          <w:rStyle w:val="CommentReference"/>
        </w:rPr>
        <w:annotationRef/>
      </w:r>
      <w:r>
        <w:t xml:space="preserve">This is a project-oriented course. I found some similar grad-level courses from iSchool course website list 4 credits so I put 4 for now. </w:t>
      </w:r>
    </w:p>
  </w:comment>
  <w:comment w:id="8" w:author="Knox, Emily Joyce Magdelyn" w:date="2021-02-03T09:45:00Z" w:initials="KEJM">
    <w:p w14:paraId="207EA4E5" w14:textId="56389411" w:rsidR="0030331A" w:rsidRDefault="0030331A">
      <w:pPr>
        <w:pStyle w:val="CommentText"/>
      </w:pPr>
      <w:r>
        <w:rPr>
          <w:rStyle w:val="CommentReference"/>
        </w:rPr>
        <w:annotationRef/>
      </w:r>
      <w:r>
        <w:t>Our graduate courses or usually 4 credits. We do have variable 2 or 4 credit courses and 8-week 2-credit courses.</w:t>
      </w:r>
    </w:p>
    <w:p w14:paraId="2C9A9EE6" w14:textId="2C003F06" w:rsidR="0030331A" w:rsidRDefault="0030331A">
      <w:pPr>
        <w:pStyle w:val="CommentText"/>
      </w:pPr>
    </w:p>
  </w:comment>
  <w:comment w:id="9" w:author="Microsoft Office User" w:date="2021-02-03T11:12:00Z" w:initials="MOU">
    <w:p w14:paraId="3A9415AE" w14:textId="3A5F9E30" w:rsidR="00D860E7" w:rsidRDefault="00D860E7">
      <w:pPr>
        <w:pStyle w:val="CommentText"/>
      </w:pPr>
      <w:r>
        <w:rPr>
          <w:rStyle w:val="CommentReference"/>
        </w:rPr>
        <w:annotationRef/>
      </w:r>
      <w:r>
        <w:t>I see, I will keep it as 4 credit.</w:t>
      </w:r>
    </w:p>
  </w:comment>
  <w:comment w:id="10" w:author="Microsoft Office User" w:date="2021-01-24T12:50:00Z" w:initials="MOU">
    <w:p w14:paraId="70527FD5" w14:textId="1F860557" w:rsidR="00BB6A44" w:rsidRDefault="00BB6A44">
      <w:pPr>
        <w:pStyle w:val="CommentText"/>
      </w:pPr>
      <w:r>
        <w:rPr>
          <w:rStyle w:val="CommentReference"/>
        </w:rPr>
        <w:annotationRef/>
      </w:r>
      <w:r>
        <w:t>I listed the two graduate programs in iSchool that are most relevant to the content and research scope of the course. But as social sensing is an interdisciplinary field, I am open to include students from other related graduate programs</w:t>
      </w:r>
      <w:r w:rsidR="00B865FB">
        <w:t xml:space="preserve"> as long as the class size is reasonable</w:t>
      </w:r>
      <w:r>
        <w:t xml:space="preserve">. </w:t>
      </w:r>
    </w:p>
  </w:comment>
  <w:comment w:id="11" w:author="Knox, Emily Joyce Magdelyn" w:date="2021-02-03T09:46:00Z" w:initials="KEJM">
    <w:p w14:paraId="3798E513" w14:textId="77777777" w:rsidR="0030331A" w:rsidRDefault="0030331A">
      <w:pPr>
        <w:pStyle w:val="CommentText"/>
        <w:rPr>
          <w:rStyle w:val="CommentReference"/>
        </w:rPr>
      </w:pPr>
      <w:r>
        <w:rPr>
          <w:rStyle w:val="CommentReference"/>
        </w:rPr>
        <w:annotationRef/>
      </w:r>
      <w:r>
        <w:rPr>
          <w:rStyle w:val="CommentReference"/>
        </w:rPr>
        <w:t>This works.  I will ask the MS/LIS program director if the course makes sense for those students.</w:t>
      </w:r>
    </w:p>
    <w:p w14:paraId="539527C4" w14:textId="5BD28DDB" w:rsidR="0030331A" w:rsidRDefault="0030331A">
      <w:pPr>
        <w:pStyle w:val="CommentText"/>
      </w:pPr>
    </w:p>
  </w:comment>
  <w:comment w:id="12" w:author="Microsoft Office User" w:date="2021-02-03T11:12:00Z" w:initials="MOU">
    <w:p w14:paraId="6F1F5DA7" w14:textId="3955BF72" w:rsidR="00936F6D" w:rsidRDefault="00936F6D">
      <w:pPr>
        <w:pStyle w:val="CommentText"/>
      </w:pPr>
      <w:r>
        <w:rPr>
          <w:rStyle w:val="CommentReference"/>
        </w:rPr>
        <w:annotationRef/>
      </w:r>
      <w:r>
        <w:t>Great, thanks a lot!</w:t>
      </w:r>
    </w:p>
  </w:comment>
  <w:comment w:id="13" w:author="Microsoft Office User" w:date="2021-01-24T13:50:00Z" w:initials="MOU">
    <w:p w14:paraId="668B6C3D" w14:textId="1EDDA19B" w:rsidR="00910D25" w:rsidRDefault="00910D25">
      <w:pPr>
        <w:pStyle w:val="CommentText"/>
      </w:pPr>
      <w:r>
        <w:rPr>
          <w:rStyle w:val="CommentReference"/>
        </w:rPr>
        <w:annotationRef/>
      </w:r>
      <w:r>
        <w:t>Did this refer to the reference style or something else? Do we need to include both of these statements in our course website and syllabus?</w:t>
      </w:r>
    </w:p>
  </w:comment>
  <w:comment w:id="14" w:author="Knox, Emily Joyce Magdelyn" w:date="2021-02-03T09:47:00Z" w:initials="KEJM">
    <w:p w14:paraId="03917783" w14:textId="77777777" w:rsidR="00625AD3" w:rsidRDefault="00625AD3">
      <w:pPr>
        <w:pStyle w:val="CommentText"/>
      </w:pPr>
      <w:r>
        <w:rPr>
          <w:rStyle w:val="CommentReference"/>
        </w:rPr>
        <w:annotationRef/>
      </w:r>
      <w:r>
        <w:t xml:space="preserve">Yes, this refers to a style if you would like to give one.  Either example or one you prefer is fine. </w:t>
      </w:r>
    </w:p>
    <w:p w14:paraId="1F380ABE" w14:textId="601793E4" w:rsidR="00625AD3" w:rsidRDefault="00625AD3">
      <w:pPr>
        <w:pStyle w:val="CommentText"/>
      </w:pPr>
    </w:p>
  </w:comment>
  <w:comment w:id="15" w:author="Microsoft Office User" w:date="2021-02-03T11:15:00Z" w:initials="MOU">
    <w:p w14:paraId="370F4630" w14:textId="67294D64" w:rsidR="001A5ACD" w:rsidRDefault="001A5ACD">
      <w:pPr>
        <w:pStyle w:val="CommentText"/>
      </w:pPr>
      <w:r>
        <w:rPr>
          <w:rStyle w:val="CommentReference"/>
        </w:rPr>
        <w:annotationRef/>
      </w:r>
      <w:r>
        <w:t xml:space="preserve">I updated it (we often use Latex to write the paper, so I put </w:t>
      </w:r>
      <w:proofErr w:type="spellStart"/>
      <w:r>
        <w:t>BibTex</w:t>
      </w:r>
      <w:proofErr w:type="spellEnd"/>
      <w:r>
        <w:t xml:space="preserve"> as an example).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2A588" w15:done="0"/>
  <w15:commentEx w15:paraId="77C026DC" w15:paraIdParent="2D22A588" w15:done="0"/>
  <w15:commentEx w15:paraId="4C415F3A" w15:done="0"/>
  <w15:commentEx w15:paraId="1A237588" w15:paraIdParent="4C415F3A" w15:done="0"/>
  <w15:commentEx w15:paraId="618CE35B" w15:paraIdParent="4C415F3A" w15:done="0"/>
  <w15:commentEx w15:paraId="637B3E7E" w15:done="0"/>
  <w15:commentEx w15:paraId="2C9A9EE6" w15:paraIdParent="637B3E7E" w15:done="0"/>
  <w15:commentEx w15:paraId="3A9415AE" w15:paraIdParent="637B3E7E" w15:done="0"/>
  <w15:commentEx w15:paraId="70527FD5" w15:done="0"/>
  <w15:commentEx w15:paraId="539527C4" w15:paraIdParent="70527FD5" w15:done="0"/>
  <w15:commentEx w15:paraId="6F1F5DA7" w15:paraIdParent="70527FD5" w15:done="0"/>
  <w15:commentEx w15:paraId="668B6C3D" w15:done="0"/>
  <w15:commentEx w15:paraId="1F380ABE" w15:paraIdParent="668B6C3D" w15:done="0"/>
  <w15:commentEx w15:paraId="370F4630" w15:paraIdParent="668B6C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EE9C" w16cex:dateUtc="2021-02-03T15:42:00Z"/>
  <w16cex:commentExtensible w16cex:durableId="23C4EEC1" w16cex:dateUtc="2021-02-03T15:43:00Z"/>
  <w16cex:commentExtensible w16cex:durableId="23C4EF3D" w16cex:dateUtc="2021-02-03T15:45:00Z"/>
  <w16cex:commentExtensible w16cex:durableId="23C4EF8B" w16cex:dateUtc="2021-02-03T15:46:00Z"/>
  <w16cex:commentExtensible w16cex:durableId="23C4EFB3" w16cex:dateUtc="2021-02-03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2A588" w16cid:durableId="23B7FAA0"/>
  <w16cid:commentId w16cid:paraId="77C026DC" w16cid:durableId="23C4EE9C"/>
  <w16cid:commentId w16cid:paraId="4C415F3A" w16cid:durableId="23B7D161"/>
  <w16cid:commentId w16cid:paraId="1A237588" w16cid:durableId="23C4EEC1"/>
  <w16cid:commentId w16cid:paraId="618CE35B" w16cid:durableId="23C50364"/>
  <w16cid:commentId w16cid:paraId="637B3E7E" w16cid:durableId="23B7D11E"/>
  <w16cid:commentId w16cid:paraId="2C9A9EE6" w16cid:durableId="23C4EF3D"/>
  <w16cid:commentId w16cid:paraId="3A9415AE" w16cid:durableId="23C50388"/>
  <w16cid:commentId w16cid:paraId="70527FD5" w16cid:durableId="23B7EBAE"/>
  <w16cid:commentId w16cid:paraId="539527C4" w16cid:durableId="23C4EF8B"/>
  <w16cid:commentId w16cid:paraId="6F1F5DA7" w16cid:durableId="23C503B7"/>
  <w16cid:commentId w16cid:paraId="668B6C3D" w16cid:durableId="23B7F9B9"/>
  <w16cid:commentId w16cid:paraId="1F380ABE" w16cid:durableId="23C4EFB3"/>
  <w16cid:commentId w16cid:paraId="370F4630" w16cid:durableId="23C50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7102" w14:textId="77777777" w:rsidR="005166DA" w:rsidRDefault="005166DA" w:rsidP="00FD61A5">
      <w:r>
        <w:separator/>
      </w:r>
    </w:p>
  </w:endnote>
  <w:endnote w:type="continuationSeparator" w:id="0">
    <w:p w14:paraId="04421B92" w14:textId="77777777" w:rsidR="005166DA" w:rsidRDefault="005166DA" w:rsidP="00FD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FBF24" w14:textId="77777777" w:rsidR="005166DA" w:rsidRDefault="005166DA" w:rsidP="00FD61A5">
      <w:r>
        <w:separator/>
      </w:r>
    </w:p>
  </w:footnote>
  <w:footnote w:type="continuationSeparator" w:id="0">
    <w:p w14:paraId="15B4F806" w14:textId="77777777" w:rsidR="005166DA" w:rsidRDefault="005166DA" w:rsidP="00FD6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90119" w14:textId="77777777" w:rsidR="00BB6A44" w:rsidRDefault="00BB6A44" w:rsidP="009F3B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7E0600" w14:textId="77777777" w:rsidR="00BB6A44" w:rsidRDefault="00BB6A44" w:rsidP="00FD61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288E" w14:textId="77777777" w:rsidR="00BB6A44" w:rsidRDefault="00BB6A44" w:rsidP="009F3B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E8D3585" w14:textId="77777777" w:rsidR="00BB6A44" w:rsidRDefault="00BB6A44" w:rsidP="00FD61A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11E6"/>
    <w:multiLevelType w:val="multilevel"/>
    <w:tmpl w:val="8F82EC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1306E"/>
    <w:multiLevelType w:val="hybridMultilevel"/>
    <w:tmpl w:val="56A6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E2DCD"/>
    <w:multiLevelType w:val="multilevel"/>
    <w:tmpl w:val="B46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D2FC1"/>
    <w:multiLevelType w:val="hybridMultilevel"/>
    <w:tmpl w:val="6940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7536C"/>
    <w:multiLevelType w:val="hybridMultilevel"/>
    <w:tmpl w:val="35B8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B0E12"/>
    <w:multiLevelType w:val="hybridMultilevel"/>
    <w:tmpl w:val="173464E8"/>
    <w:lvl w:ilvl="0" w:tplc="3B4AE9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F7B58"/>
    <w:multiLevelType w:val="hybridMultilevel"/>
    <w:tmpl w:val="FDAA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63C00"/>
    <w:multiLevelType w:val="hybridMultilevel"/>
    <w:tmpl w:val="E6B0867A"/>
    <w:lvl w:ilvl="0" w:tplc="D2BAE0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110B6"/>
    <w:multiLevelType w:val="hybridMultilevel"/>
    <w:tmpl w:val="B370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61DA4"/>
    <w:multiLevelType w:val="hybridMultilevel"/>
    <w:tmpl w:val="2D02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35A07"/>
    <w:multiLevelType w:val="hybridMultilevel"/>
    <w:tmpl w:val="01EE4598"/>
    <w:lvl w:ilvl="0" w:tplc="F154CBB0">
      <w:start w:val="1"/>
      <w:numFmt w:val="upperLetter"/>
      <w:pStyle w:val="AppendixStyle"/>
      <w:lvlText w:val="Appendix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E51721"/>
    <w:multiLevelType w:val="hybridMultilevel"/>
    <w:tmpl w:val="55B20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C474D"/>
    <w:multiLevelType w:val="hybridMultilevel"/>
    <w:tmpl w:val="C600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00A5A"/>
    <w:multiLevelType w:val="multilevel"/>
    <w:tmpl w:val="C244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455F3"/>
    <w:multiLevelType w:val="hybridMultilevel"/>
    <w:tmpl w:val="2E12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1741B"/>
    <w:multiLevelType w:val="hybridMultilevel"/>
    <w:tmpl w:val="07E4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15776"/>
    <w:multiLevelType w:val="hybridMultilevel"/>
    <w:tmpl w:val="4582E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7"/>
  </w:num>
  <w:num w:numId="4">
    <w:abstractNumId w:val="2"/>
  </w:num>
  <w:num w:numId="5">
    <w:abstractNumId w:val="15"/>
  </w:num>
  <w:num w:numId="6">
    <w:abstractNumId w:val="5"/>
  </w:num>
  <w:num w:numId="7">
    <w:abstractNumId w:val="9"/>
  </w:num>
  <w:num w:numId="8">
    <w:abstractNumId w:val="3"/>
  </w:num>
  <w:num w:numId="9">
    <w:abstractNumId w:val="6"/>
  </w:num>
  <w:num w:numId="10">
    <w:abstractNumId w:val="11"/>
  </w:num>
  <w:num w:numId="11">
    <w:abstractNumId w:val="16"/>
  </w:num>
  <w:num w:numId="12">
    <w:abstractNumId w:val="14"/>
  </w:num>
  <w:num w:numId="13">
    <w:abstractNumId w:val="12"/>
  </w:num>
  <w:num w:numId="14">
    <w:abstractNumId w:val="1"/>
  </w:num>
  <w:num w:numId="15">
    <w:abstractNumId w:val="8"/>
  </w:num>
  <w:num w:numId="16">
    <w:abstractNumId w:val="13"/>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Knox, Emily Joyce Magdelyn">
    <w15:presenceInfo w15:providerId="None" w15:userId="Knox, Emily Joyce Magde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59"/>
    <w:rsid w:val="0001059E"/>
    <w:rsid w:val="000279B3"/>
    <w:rsid w:val="00072AD8"/>
    <w:rsid w:val="000D05F3"/>
    <w:rsid w:val="000E35F9"/>
    <w:rsid w:val="00100AB9"/>
    <w:rsid w:val="001103AB"/>
    <w:rsid w:val="001307D1"/>
    <w:rsid w:val="00147E80"/>
    <w:rsid w:val="00167B09"/>
    <w:rsid w:val="001706E3"/>
    <w:rsid w:val="0018465E"/>
    <w:rsid w:val="00194CC6"/>
    <w:rsid w:val="001A31EC"/>
    <w:rsid w:val="001A3B02"/>
    <w:rsid w:val="001A5ACD"/>
    <w:rsid w:val="001C3254"/>
    <w:rsid w:val="001C551D"/>
    <w:rsid w:val="001F1C6B"/>
    <w:rsid w:val="00210588"/>
    <w:rsid w:val="00233853"/>
    <w:rsid w:val="00240DBC"/>
    <w:rsid w:val="00253C04"/>
    <w:rsid w:val="00253DE6"/>
    <w:rsid w:val="00287AFD"/>
    <w:rsid w:val="00295CBB"/>
    <w:rsid w:val="002B57E1"/>
    <w:rsid w:val="002C07CF"/>
    <w:rsid w:val="002D2BEB"/>
    <w:rsid w:val="002E19D4"/>
    <w:rsid w:val="002E5B7C"/>
    <w:rsid w:val="002F60DA"/>
    <w:rsid w:val="0030331A"/>
    <w:rsid w:val="003236DD"/>
    <w:rsid w:val="00325891"/>
    <w:rsid w:val="0034095C"/>
    <w:rsid w:val="00355760"/>
    <w:rsid w:val="003728BD"/>
    <w:rsid w:val="003B7808"/>
    <w:rsid w:val="004135DF"/>
    <w:rsid w:val="0043079B"/>
    <w:rsid w:val="00440F6D"/>
    <w:rsid w:val="0044775E"/>
    <w:rsid w:val="00464E80"/>
    <w:rsid w:val="00470371"/>
    <w:rsid w:val="00471CAE"/>
    <w:rsid w:val="00485543"/>
    <w:rsid w:val="004A1255"/>
    <w:rsid w:val="004B3029"/>
    <w:rsid w:val="004F492C"/>
    <w:rsid w:val="0050524E"/>
    <w:rsid w:val="00507290"/>
    <w:rsid w:val="00511E3C"/>
    <w:rsid w:val="00515D86"/>
    <w:rsid w:val="005166DA"/>
    <w:rsid w:val="005348B6"/>
    <w:rsid w:val="00546C00"/>
    <w:rsid w:val="005630D7"/>
    <w:rsid w:val="005709ED"/>
    <w:rsid w:val="0057306D"/>
    <w:rsid w:val="00591CC1"/>
    <w:rsid w:val="00597849"/>
    <w:rsid w:val="005A52C6"/>
    <w:rsid w:val="005A70A5"/>
    <w:rsid w:val="005B54A9"/>
    <w:rsid w:val="005C00F6"/>
    <w:rsid w:val="005D362E"/>
    <w:rsid w:val="005E79E0"/>
    <w:rsid w:val="006130CA"/>
    <w:rsid w:val="00625AD3"/>
    <w:rsid w:val="00627585"/>
    <w:rsid w:val="00630199"/>
    <w:rsid w:val="00632D9E"/>
    <w:rsid w:val="00660C39"/>
    <w:rsid w:val="00692F8A"/>
    <w:rsid w:val="006A2111"/>
    <w:rsid w:val="006D05C1"/>
    <w:rsid w:val="006D2812"/>
    <w:rsid w:val="006F52BD"/>
    <w:rsid w:val="006F7AC1"/>
    <w:rsid w:val="0072068A"/>
    <w:rsid w:val="007303E8"/>
    <w:rsid w:val="00750BF2"/>
    <w:rsid w:val="00757016"/>
    <w:rsid w:val="007712E1"/>
    <w:rsid w:val="007A7A01"/>
    <w:rsid w:val="007C12CE"/>
    <w:rsid w:val="007C144C"/>
    <w:rsid w:val="00815426"/>
    <w:rsid w:val="00822260"/>
    <w:rsid w:val="008429AC"/>
    <w:rsid w:val="00867D8C"/>
    <w:rsid w:val="008A5C0D"/>
    <w:rsid w:val="008D272F"/>
    <w:rsid w:val="008D6941"/>
    <w:rsid w:val="00905AD5"/>
    <w:rsid w:val="00910D25"/>
    <w:rsid w:val="00917513"/>
    <w:rsid w:val="009203CC"/>
    <w:rsid w:val="00936F6D"/>
    <w:rsid w:val="0095502A"/>
    <w:rsid w:val="00963506"/>
    <w:rsid w:val="00971410"/>
    <w:rsid w:val="009751F4"/>
    <w:rsid w:val="009823D9"/>
    <w:rsid w:val="009E01D8"/>
    <w:rsid w:val="009E02BA"/>
    <w:rsid w:val="009E5C76"/>
    <w:rsid w:val="009F3B38"/>
    <w:rsid w:val="009F77E6"/>
    <w:rsid w:val="00A53F57"/>
    <w:rsid w:val="00A55368"/>
    <w:rsid w:val="00A627B4"/>
    <w:rsid w:val="00A73F97"/>
    <w:rsid w:val="00A90F9C"/>
    <w:rsid w:val="00B0108B"/>
    <w:rsid w:val="00B03606"/>
    <w:rsid w:val="00B266F9"/>
    <w:rsid w:val="00B37B23"/>
    <w:rsid w:val="00B54FBC"/>
    <w:rsid w:val="00B73A54"/>
    <w:rsid w:val="00B865FB"/>
    <w:rsid w:val="00BA5434"/>
    <w:rsid w:val="00BA5DA6"/>
    <w:rsid w:val="00BB6A44"/>
    <w:rsid w:val="00BD4559"/>
    <w:rsid w:val="00C07521"/>
    <w:rsid w:val="00C36297"/>
    <w:rsid w:val="00C42991"/>
    <w:rsid w:val="00C57892"/>
    <w:rsid w:val="00C902B9"/>
    <w:rsid w:val="00C941AA"/>
    <w:rsid w:val="00CA5627"/>
    <w:rsid w:val="00CB7ECC"/>
    <w:rsid w:val="00D14A09"/>
    <w:rsid w:val="00D342B8"/>
    <w:rsid w:val="00D556D3"/>
    <w:rsid w:val="00D80EBB"/>
    <w:rsid w:val="00D860E7"/>
    <w:rsid w:val="00DA214F"/>
    <w:rsid w:val="00DC2F5A"/>
    <w:rsid w:val="00DC3722"/>
    <w:rsid w:val="00DC4B5A"/>
    <w:rsid w:val="00DC7018"/>
    <w:rsid w:val="00E04BBC"/>
    <w:rsid w:val="00E121C9"/>
    <w:rsid w:val="00E33DFC"/>
    <w:rsid w:val="00E36BE4"/>
    <w:rsid w:val="00E37BAF"/>
    <w:rsid w:val="00E451E1"/>
    <w:rsid w:val="00E64D94"/>
    <w:rsid w:val="00E77247"/>
    <w:rsid w:val="00E84DA8"/>
    <w:rsid w:val="00ED3CEE"/>
    <w:rsid w:val="00F36259"/>
    <w:rsid w:val="00F401F8"/>
    <w:rsid w:val="00F520C6"/>
    <w:rsid w:val="00F62484"/>
    <w:rsid w:val="00F84D75"/>
    <w:rsid w:val="00F945BF"/>
    <w:rsid w:val="00FA219C"/>
    <w:rsid w:val="00FD61A5"/>
    <w:rsid w:val="1CBCDC2B"/>
    <w:rsid w:val="6D3AE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48B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03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342B8"/>
    <w:pPr>
      <w:keepNext/>
      <w:jc w:val="center"/>
      <w:outlineLvl w:val="0"/>
    </w:pPr>
    <w:rPr>
      <w:b/>
      <w:bCs/>
      <w:kern w:val="32"/>
      <w:szCs w:val="32"/>
    </w:rPr>
  </w:style>
  <w:style w:type="paragraph" w:styleId="Heading2">
    <w:name w:val="heading 2"/>
    <w:basedOn w:val="Normal"/>
    <w:next w:val="Normal"/>
    <w:link w:val="Heading2Char"/>
    <w:uiPriority w:val="9"/>
    <w:unhideWhenUsed/>
    <w:qFormat/>
    <w:rsid w:val="00D342B8"/>
    <w:pPr>
      <w:keepNext/>
      <w:spacing w:after="100" w:afterAutospacing="1"/>
      <w:outlineLvl w:val="1"/>
    </w:pPr>
    <w:rPr>
      <w:b/>
      <w:bCs/>
      <w:iCs/>
      <w:szCs w:val="28"/>
      <w:lang w:bidi="en-US"/>
    </w:rPr>
  </w:style>
  <w:style w:type="paragraph" w:styleId="Heading3">
    <w:name w:val="heading 3"/>
    <w:basedOn w:val="Normal"/>
    <w:next w:val="Normal"/>
    <w:link w:val="Heading3Char"/>
    <w:uiPriority w:val="9"/>
    <w:unhideWhenUsed/>
    <w:qFormat/>
    <w:rsid w:val="00D342B8"/>
    <w:pPr>
      <w:keepNext/>
      <w:keepLines/>
      <w:outlineLvl w:val="2"/>
    </w:pPr>
    <w:rPr>
      <w:rFonts w:eastAsiaTheme="majorEastAsia" w:cstheme="majorBidi"/>
      <w:bCs/>
      <w:u w:val="single"/>
    </w:rPr>
  </w:style>
  <w:style w:type="paragraph" w:styleId="Heading5">
    <w:name w:val="heading 5"/>
    <w:basedOn w:val="Normal"/>
    <w:next w:val="Normal"/>
    <w:link w:val="Heading5Char"/>
    <w:uiPriority w:val="9"/>
    <w:unhideWhenUsed/>
    <w:qFormat/>
    <w:rsid w:val="00C0752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Style">
    <w:name w:val="Appendix Style"/>
    <w:next w:val="Normal"/>
    <w:qFormat/>
    <w:rsid w:val="00D342B8"/>
    <w:pPr>
      <w:numPr>
        <w:numId w:val="1"/>
      </w:numPr>
      <w:spacing w:after="0" w:line="480" w:lineRule="auto"/>
    </w:pPr>
    <w:rPr>
      <w:rFonts w:ascii="Times New Roman" w:hAnsi="Times New Roman" w:cs="Times New Roman"/>
      <w:sz w:val="24"/>
      <w:szCs w:val="24"/>
    </w:rPr>
  </w:style>
  <w:style w:type="paragraph" w:styleId="Bibliography">
    <w:name w:val="Bibliography"/>
    <w:basedOn w:val="Normal"/>
    <w:next w:val="Normal"/>
    <w:uiPriority w:val="37"/>
    <w:unhideWhenUsed/>
    <w:rsid w:val="00D342B8"/>
    <w:pPr>
      <w:ind w:left="720" w:hanging="720"/>
    </w:pPr>
  </w:style>
  <w:style w:type="paragraph" w:styleId="Footer">
    <w:name w:val="footer"/>
    <w:basedOn w:val="Normal"/>
    <w:link w:val="FooterChar"/>
    <w:uiPriority w:val="99"/>
    <w:unhideWhenUsed/>
    <w:rsid w:val="00D342B8"/>
    <w:pPr>
      <w:tabs>
        <w:tab w:val="center" w:pos="4680"/>
        <w:tab w:val="right" w:pos="9360"/>
      </w:tabs>
    </w:pPr>
  </w:style>
  <w:style w:type="character" w:customStyle="1" w:styleId="FooterChar">
    <w:name w:val="Footer Char"/>
    <w:basedOn w:val="DefaultParagraphFont"/>
    <w:link w:val="Footer"/>
    <w:uiPriority w:val="99"/>
    <w:rsid w:val="00D342B8"/>
    <w:rPr>
      <w:rFonts w:ascii="Times New Roman" w:eastAsia="Calibri" w:hAnsi="Times New Roman" w:cs="Times New Roman"/>
      <w:sz w:val="24"/>
    </w:rPr>
  </w:style>
  <w:style w:type="character" w:styleId="FootnoteReference">
    <w:name w:val="footnote reference"/>
    <w:uiPriority w:val="99"/>
    <w:semiHidden/>
    <w:unhideWhenUsed/>
    <w:rsid w:val="00D342B8"/>
    <w:rPr>
      <w:vertAlign w:val="superscript"/>
    </w:rPr>
  </w:style>
  <w:style w:type="paragraph" w:styleId="FootnoteText">
    <w:name w:val="footnote text"/>
    <w:basedOn w:val="Normal"/>
    <w:link w:val="FootnoteTextChar"/>
    <w:uiPriority w:val="99"/>
    <w:semiHidden/>
    <w:unhideWhenUsed/>
    <w:rsid w:val="00D342B8"/>
    <w:rPr>
      <w:sz w:val="20"/>
      <w:szCs w:val="20"/>
    </w:rPr>
  </w:style>
  <w:style w:type="character" w:customStyle="1" w:styleId="FootnoteTextChar">
    <w:name w:val="Footnote Text Char"/>
    <w:basedOn w:val="DefaultParagraphFont"/>
    <w:link w:val="FootnoteText"/>
    <w:uiPriority w:val="99"/>
    <w:semiHidden/>
    <w:rsid w:val="00D342B8"/>
    <w:rPr>
      <w:rFonts w:ascii="Times New Roman" w:eastAsia="Calibri" w:hAnsi="Times New Roman" w:cs="Times New Roman"/>
      <w:sz w:val="20"/>
      <w:szCs w:val="20"/>
    </w:rPr>
  </w:style>
  <w:style w:type="paragraph" w:styleId="Header">
    <w:name w:val="header"/>
    <w:basedOn w:val="Normal"/>
    <w:link w:val="HeaderChar"/>
    <w:uiPriority w:val="99"/>
    <w:unhideWhenUsed/>
    <w:rsid w:val="00D342B8"/>
    <w:pPr>
      <w:tabs>
        <w:tab w:val="center" w:pos="4680"/>
        <w:tab w:val="right" w:pos="9360"/>
      </w:tabs>
    </w:pPr>
  </w:style>
  <w:style w:type="character" w:customStyle="1" w:styleId="HeaderChar">
    <w:name w:val="Header Char"/>
    <w:basedOn w:val="DefaultParagraphFont"/>
    <w:link w:val="Header"/>
    <w:uiPriority w:val="99"/>
    <w:rsid w:val="00D342B8"/>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D342B8"/>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D342B8"/>
    <w:rPr>
      <w:rFonts w:ascii="Times New Roman" w:eastAsia="Times New Roman" w:hAnsi="Times New Roman" w:cs="Times New Roman"/>
      <w:b/>
      <w:bCs/>
      <w:iCs/>
      <w:sz w:val="24"/>
      <w:szCs w:val="28"/>
      <w:lang w:bidi="en-US"/>
    </w:rPr>
  </w:style>
  <w:style w:type="character" w:customStyle="1" w:styleId="Heading3Char">
    <w:name w:val="Heading 3 Char"/>
    <w:basedOn w:val="DefaultParagraphFont"/>
    <w:link w:val="Heading3"/>
    <w:uiPriority w:val="9"/>
    <w:rsid w:val="00D342B8"/>
    <w:rPr>
      <w:rFonts w:ascii="Times New Roman" w:eastAsiaTheme="majorEastAsia" w:hAnsi="Times New Roman" w:cstheme="majorBidi"/>
      <w:bCs/>
      <w:sz w:val="24"/>
      <w:u w:val="single"/>
    </w:rPr>
  </w:style>
  <w:style w:type="character" w:styleId="Hyperlink">
    <w:name w:val="Hyperlink"/>
    <w:basedOn w:val="DefaultParagraphFont"/>
    <w:uiPriority w:val="99"/>
    <w:unhideWhenUsed/>
    <w:rsid w:val="00D342B8"/>
    <w:rPr>
      <w:color w:val="0000FF" w:themeColor="hyperlink"/>
      <w:u w:val="single"/>
    </w:rPr>
  </w:style>
  <w:style w:type="paragraph" w:styleId="ListParagraph">
    <w:name w:val="List Paragraph"/>
    <w:aliases w:val="Resource Quote"/>
    <w:basedOn w:val="Normal"/>
    <w:uiPriority w:val="34"/>
    <w:qFormat/>
    <w:rsid w:val="00D342B8"/>
    <w:pPr>
      <w:spacing w:after="100" w:afterAutospacing="1"/>
      <w:ind w:left="720"/>
    </w:pPr>
    <w:rPr>
      <w:lang w:bidi="en-US"/>
    </w:rPr>
  </w:style>
  <w:style w:type="paragraph" w:styleId="Quote">
    <w:name w:val="Quote"/>
    <w:aliases w:val="Data Quote"/>
    <w:basedOn w:val="Normal"/>
    <w:next w:val="Normal"/>
    <w:link w:val="QuoteChar"/>
    <w:uiPriority w:val="12"/>
    <w:qFormat/>
    <w:rsid w:val="00D342B8"/>
    <w:pPr>
      <w:spacing w:after="100" w:afterAutospacing="1"/>
      <w:ind w:left="720"/>
    </w:pPr>
    <w:rPr>
      <w:iCs/>
      <w:color w:val="000000"/>
    </w:rPr>
  </w:style>
  <w:style w:type="character" w:customStyle="1" w:styleId="QuoteChar">
    <w:name w:val="Quote Char"/>
    <w:aliases w:val="Data Quote Char"/>
    <w:basedOn w:val="DefaultParagraphFont"/>
    <w:link w:val="Quote"/>
    <w:uiPriority w:val="12"/>
    <w:rsid w:val="00D342B8"/>
    <w:rPr>
      <w:rFonts w:ascii="Times New Roman" w:eastAsia="Calibri" w:hAnsi="Times New Roman" w:cs="Times New Roman"/>
      <w:iCs/>
      <w:color w:val="000000"/>
      <w:sz w:val="24"/>
    </w:rPr>
  </w:style>
  <w:style w:type="paragraph" w:styleId="Title">
    <w:name w:val="Title"/>
    <w:basedOn w:val="Normal"/>
    <w:next w:val="Normal"/>
    <w:link w:val="TitleChar"/>
    <w:uiPriority w:val="10"/>
    <w:qFormat/>
    <w:rsid w:val="00D342B8"/>
    <w:pPr>
      <w:spacing w:after="100" w:afterAutospacing="1"/>
      <w:jc w:val="center"/>
    </w:pPr>
    <w:rPr>
      <w:b/>
      <w:spacing w:val="5"/>
      <w:kern w:val="28"/>
      <w:szCs w:val="52"/>
    </w:rPr>
  </w:style>
  <w:style w:type="character" w:customStyle="1" w:styleId="TitleChar">
    <w:name w:val="Title Char"/>
    <w:basedOn w:val="DefaultParagraphFont"/>
    <w:link w:val="Title"/>
    <w:uiPriority w:val="10"/>
    <w:rsid w:val="00D342B8"/>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F36259"/>
    <w:rPr>
      <w:rFonts w:ascii="Tahoma" w:hAnsi="Tahoma" w:cs="Tahoma"/>
      <w:sz w:val="16"/>
      <w:szCs w:val="16"/>
    </w:rPr>
  </w:style>
  <w:style w:type="character" w:customStyle="1" w:styleId="BalloonTextChar">
    <w:name w:val="Balloon Text Char"/>
    <w:basedOn w:val="DefaultParagraphFont"/>
    <w:link w:val="BalloonText"/>
    <w:uiPriority w:val="99"/>
    <w:semiHidden/>
    <w:rsid w:val="00F36259"/>
    <w:rPr>
      <w:rFonts w:ascii="Tahoma" w:hAnsi="Tahoma" w:cs="Tahoma"/>
      <w:sz w:val="16"/>
      <w:szCs w:val="16"/>
    </w:rPr>
  </w:style>
  <w:style w:type="character" w:styleId="FollowedHyperlink">
    <w:name w:val="FollowedHyperlink"/>
    <w:basedOn w:val="DefaultParagraphFont"/>
    <w:uiPriority w:val="99"/>
    <w:semiHidden/>
    <w:unhideWhenUsed/>
    <w:rsid w:val="00757016"/>
    <w:rPr>
      <w:color w:val="800080" w:themeColor="followedHyperlink"/>
      <w:u w:val="single"/>
    </w:rPr>
  </w:style>
  <w:style w:type="character" w:styleId="PageNumber">
    <w:name w:val="page number"/>
    <w:basedOn w:val="DefaultParagraphFont"/>
    <w:uiPriority w:val="99"/>
    <w:semiHidden/>
    <w:unhideWhenUsed/>
    <w:rsid w:val="00FD61A5"/>
  </w:style>
  <w:style w:type="paragraph" w:styleId="NormalWeb">
    <w:name w:val="Normal (Web)"/>
    <w:basedOn w:val="Normal"/>
    <w:uiPriority w:val="99"/>
    <w:unhideWhenUsed/>
    <w:rsid w:val="00BD4559"/>
    <w:pPr>
      <w:spacing w:before="100" w:beforeAutospacing="1" w:after="100" w:afterAutospacing="1"/>
    </w:pPr>
  </w:style>
  <w:style w:type="character" w:customStyle="1" w:styleId="Heading5Char">
    <w:name w:val="Heading 5 Char"/>
    <w:basedOn w:val="DefaultParagraphFont"/>
    <w:link w:val="Heading5"/>
    <w:uiPriority w:val="9"/>
    <w:rsid w:val="00C07521"/>
    <w:rPr>
      <w:rFonts w:asciiTheme="majorHAnsi" w:eastAsiaTheme="majorEastAsia" w:hAnsiTheme="majorHAnsi" w:cstheme="majorBidi"/>
      <w:color w:val="365F91" w:themeColor="accent1" w:themeShade="BF"/>
      <w:sz w:val="24"/>
    </w:rPr>
  </w:style>
  <w:style w:type="character" w:styleId="Strong">
    <w:name w:val="Strong"/>
    <w:basedOn w:val="DefaultParagraphFont"/>
    <w:uiPriority w:val="22"/>
    <w:qFormat/>
    <w:rsid w:val="00C07521"/>
    <w:rPr>
      <w:b/>
      <w:bCs/>
    </w:rPr>
  </w:style>
  <w:style w:type="character" w:customStyle="1" w:styleId="apple-style-span">
    <w:name w:val="apple-style-span"/>
    <w:basedOn w:val="DefaultParagraphFont"/>
    <w:rsid w:val="00867D8C"/>
  </w:style>
  <w:style w:type="character" w:styleId="UnresolvedMention">
    <w:name w:val="Unresolved Mention"/>
    <w:basedOn w:val="DefaultParagraphFont"/>
    <w:uiPriority w:val="99"/>
    <w:rsid w:val="001C551D"/>
    <w:rPr>
      <w:color w:val="605E5C"/>
      <w:shd w:val="clear" w:color="auto" w:fill="E1DFDD"/>
    </w:rPr>
  </w:style>
  <w:style w:type="paragraph" w:customStyle="1" w:styleId="goal">
    <w:name w:val="goal"/>
    <w:basedOn w:val="Normal"/>
    <w:autoRedefine/>
    <w:rsid w:val="001C551D"/>
    <w:pPr>
      <w:spacing w:before="160"/>
      <w:ind w:left="360"/>
      <w:outlineLvl w:val="0"/>
    </w:pPr>
    <w:rPr>
      <w:rFonts w:ascii="Calibri" w:hAnsi="Calibri" w:cs="Calibri"/>
    </w:rPr>
  </w:style>
  <w:style w:type="character" w:styleId="CommentReference">
    <w:name w:val="annotation reference"/>
    <w:basedOn w:val="DefaultParagraphFont"/>
    <w:uiPriority w:val="99"/>
    <w:semiHidden/>
    <w:unhideWhenUsed/>
    <w:rsid w:val="005709ED"/>
    <w:rPr>
      <w:sz w:val="16"/>
      <w:szCs w:val="16"/>
    </w:rPr>
  </w:style>
  <w:style w:type="paragraph" w:styleId="CommentText">
    <w:name w:val="annotation text"/>
    <w:basedOn w:val="Normal"/>
    <w:link w:val="CommentTextChar"/>
    <w:uiPriority w:val="99"/>
    <w:semiHidden/>
    <w:unhideWhenUsed/>
    <w:rsid w:val="005709ED"/>
    <w:rPr>
      <w:sz w:val="20"/>
      <w:szCs w:val="20"/>
    </w:rPr>
  </w:style>
  <w:style w:type="character" w:customStyle="1" w:styleId="CommentTextChar">
    <w:name w:val="Comment Text Char"/>
    <w:basedOn w:val="DefaultParagraphFont"/>
    <w:link w:val="CommentText"/>
    <w:uiPriority w:val="99"/>
    <w:semiHidden/>
    <w:rsid w:val="005709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09ED"/>
    <w:rPr>
      <w:b/>
      <w:bCs/>
    </w:rPr>
  </w:style>
  <w:style w:type="character" w:customStyle="1" w:styleId="CommentSubjectChar">
    <w:name w:val="Comment Subject Char"/>
    <w:basedOn w:val="CommentTextChar"/>
    <w:link w:val="CommentSubject"/>
    <w:uiPriority w:val="99"/>
    <w:semiHidden/>
    <w:rsid w:val="005709E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935">
      <w:bodyDiv w:val="1"/>
      <w:marLeft w:val="0"/>
      <w:marRight w:val="0"/>
      <w:marTop w:val="0"/>
      <w:marBottom w:val="0"/>
      <w:divBdr>
        <w:top w:val="none" w:sz="0" w:space="0" w:color="auto"/>
        <w:left w:val="none" w:sz="0" w:space="0" w:color="auto"/>
        <w:bottom w:val="none" w:sz="0" w:space="0" w:color="auto"/>
        <w:right w:val="none" w:sz="0" w:space="0" w:color="auto"/>
      </w:divBdr>
    </w:div>
    <w:div w:id="16583391">
      <w:bodyDiv w:val="1"/>
      <w:marLeft w:val="0"/>
      <w:marRight w:val="0"/>
      <w:marTop w:val="0"/>
      <w:marBottom w:val="0"/>
      <w:divBdr>
        <w:top w:val="none" w:sz="0" w:space="0" w:color="auto"/>
        <w:left w:val="none" w:sz="0" w:space="0" w:color="auto"/>
        <w:bottom w:val="none" w:sz="0" w:space="0" w:color="auto"/>
        <w:right w:val="none" w:sz="0" w:space="0" w:color="auto"/>
      </w:divBdr>
    </w:div>
    <w:div w:id="132065703">
      <w:bodyDiv w:val="1"/>
      <w:marLeft w:val="0"/>
      <w:marRight w:val="0"/>
      <w:marTop w:val="0"/>
      <w:marBottom w:val="0"/>
      <w:divBdr>
        <w:top w:val="none" w:sz="0" w:space="0" w:color="auto"/>
        <w:left w:val="none" w:sz="0" w:space="0" w:color="auto"/>
        <w:bottom w:val="none" w:sz="0" w:space="0" w:color="auto"/>
        <w:right w:val="none" w:sz="0" w:space="0" w:color="auto"/>
      </w:divBdr>
    </w:div>
    <w:div w:id="265357262">
      <w:bodyDiv w:val="1"/>
      <w:marLeft w:val="0"/>
      <w:marRight w:val="0"/>
      <w:marTop w:val="0"/>
      <w:marBottom w:val="0"/>
      <w:divBdr>
        <w:top w:val="none" w:sz="0" w:space="0" w:color="auto"/>
        <w:left w:val="none" w:sz="0" w:space="0" w:color="auto"/>
        <w:bottom w:val="none" w:sz="0" w:space="0" w:color="auto"/>
        <w:right w:val="none" w:sz="0" w:space="0" w:color="auto"/>
      </w:divBdr>
    </w:div>
    <w:div w:id="289941105">
      <w:bodyDiv w:val="1"/>
      <w:marLeft w:val="0"/>
      <w:marRight w:val="0"/>
      <w:marTop w:val="0"/>
      <w:marBottom w:val="0"/>
      <w:divBdr>
        <w:top w:val="none" w:sz="0" w:space="0" w:color="auto"/>
        <w:left w:val="none" w:sz="0" w:space="0" w:color="auto"/>
        <w:bottom w:val="none" w:sz="0" w:space="0" w:color="auto"/>
        <w:right w:val="none" w:sz="0" w:space="0" w:color="auto"/>
      </w:divBdr>
    </w:div>
    <w:div w:id="444539463">
      <w:bodyDiv w:val="1"/>
      <w:marLeft w:val="0"/>
      <w:marRight w:val="0"/>
      <w:marTop w:val="0"/>
      <w:marBottom w:val="0"/>
      <w:divBdr>
        <w:top w:val="none" w:sz="0" w:space="0" w:color="auto"/>
        <w:left w:val="none" w:sz="0" w:space="0" w:color="auto"/>
        <w:bottom w:val="none" w:sz="0" w:space="0" w:color="auto"/>
        <w:right w:val="none" w:sz="0" w:space="0" w:color="auto"/>
      </w:divBdr>
    </w:div>
    <w:div w:id="674108416">
      <w:bodyDiv w:val="1"/>
      <w:marLeft w:val="0"/>
      <w:marRight w:val="0"/>
      <w:marTop w:val="0"/>
      <w:marBottom w:val="0"/>
      <w:divBdr>
        <w:top w:val="none" w:sz="0" w:space="0" w:color="auto"/>
        <w:left w:val="none" w:sz="0" w:space="0" w:color="auto"/>
        <w:bottom w:val="none" w:sz="0" w:space="0" w:color="auto"/>
        <w:right w:val="none" w:sz="0" w:space="0" w:color="auto"/>
      </w:divBdr>
    </w:div>
    <w:div w:id="712316217">
      <w:bodyDiv w:val="1"/>
      <w:marLeft w:val="0"/>
      <w:marRight w:val="0"/>
      <w:marTop w:val="0"/>
      <w:marBottom w:val="0"/>
      <w:divBdr>
        <w:top w:val="none" w:sz="0" w:space="0" w:color="auto"/>
        <w:left w:val="none" w:sz="0" w:space="0" w:color="auto"/>
        <w:bottom w:val="none" w:sz="0" w:space="0" w:color="auto"/>
        <w:right w:val="none" w:sz="0" w:space="0" w:color="auto"/>
      </w:divBdr>
    </w:div>
    <w:div w:id="746152920">
      <w:bodyDiv w:val="1"/>
      <w:marLeft w:val="0"/>
      <w:marRight w:val="0"/>
      <w:marTop w:val="0"/>
      <w:marBottom w:val="0"/>
      <w:divBdr>
        <w:top w:val="none" w:sz="0" w:space="0" w:color="auto"/>
        <w:left w:val="none" w:sz="0" w:space="0" w:color="auto"/>
        <w:bottom w:val="none" w:sz="0" w:space="0" w:color="auto"/>
        <w:right w:val="none" w:sz="0" w:space="0" w:color="auto"/>
      </w:divBdr>
    </w:div>
    <w:div w:id="754085542">
      <w:bodyDiv w:val="1"/>
      <w:marLeft w:val="0"/>
      <w:marRight w:val="0"/>
      <w:marTop w:val="0"/>
      <w:marBottom w:val="0"/>
      <w:divBdr>
        <w:top w:val="none" w:sz="0" w:space="0" w:color="auto"/>
        <w:left w:val="none" w:sz="0" w:space="0" w:color="auto"/>
        <w:bottom w:val="none" w:sz="0" w:space="0" w:color="auto"/>
        <w:right w:val="none" w:sz="0" w:space="0" w:color="auto"/>
      </w:divBdr>
    </w:div>
    <w:div w:id="794912663">
      <w:bodyDiv w:val="1"/>
      <w:marLeft w:val="0"/>
      <w:marRight w:val="0"/>
      <w:marTop w:val="0"/>
      <w:marBottom w:val="0"/>
      <w:divBdr>
        <w:top w:val="none" w:sz="0" w:space="0" w:color="auto"/>
        <w:left w:val="none" w:sz="0" w:space="0" w:color="auto"/>
        <w:bottom w:val="none" w:sz="0" w:space="0" w:color="auto"/>
        <w:right w:val="none" w:sz="0" w:space="0" w:color="auto"/>
      </w:divBdr>
    </w:div>
    <w:div w:id="797336353">
      <w:bodyDiv w:val="1"/>
      <w:marLeft w:val="0"/>
      <w:marRight w:val="0"/>
      <w:marTop w:val="0"/>
      <w:marBottom w:val="0"/>
      <w:divBdr>
        <w:top w:val="none" w:sz="0" w:space="0" w:color="auto"/>
        <w:left w:val="none" w:sz="0" w:space="0" w:color="auto"/>
        <w:bottom w:val="none" w:sz="0" w:space="0" w:color="auto"/>
        <w:right w:val="none" w:sz="0" w:space="0" w:color="auto"/>
      </w:divBdr>
    </w:div>
    <w:div w:id="839270781">
      <w:bodyDiv w:val="1"/>
      <w:marLeft w:val="0"/>
      <w:marRight w:val="0"/>
      <w:marTop w:val="0"/>
      <w:marBottom w:val="0"/>
      <w:divBdr>
        <w:top w:val="none" w:sz="0" w:space="0" w:color="auto"/>
        <w:left w:val="none" w:sz="0" w:space="0" w:color="auto"/>
        <w:bottom w:val="none" w:sz="0" w:space="0" w:color="auto"/>
        <w:right w:val="none" w:sz="0" w:space="0" w:color="auto"/>
      </w:divBdr>
    </w:div>
    <w:div w:id="852379932">
      <w:bodyDiv w:val="1"/>
      <w:marLeft w:val="0"/>
      <w:marRight w:val="0"/>
      <w:marTop w:val="0"/>
      <w:marBottom w:val="0"/>
      <w:divBdr>
        <w:top w:val="none" w:sz="0" w:space="0" w:color="auto"/>
        <w:left w:val="none" w:sz="0" w:space="0" w:color="auto"/>
        <w:bottom w:val="none" w:sz="0" w:space="0" w:color="auto"/>
        <w:right w:val="none" w:sz="0" w:space="0" w:color="auto"/>
      </w:divBdr>
    </w:div>
    <w:div w:id="875042765">
      <w:bodyDiv w:val="1"/>
      <w:marLeft w:val="0"/>
      <w:marRight w:val="0"/>
      <w:marTop w:val="0"/>
      <w:marBottom w:val="0"/>
      <w:divBdr>
        <w:top w:val="none" w:sz="0" w:space="0" w:color="auto"/>
        <w:left w:val="none" w:sz="0" w:space="0" w:color="auto"/>
        <w:bottom w:val="none" w:sz="0" w:space="0" w:color="auto"/>
        <w:right w:val="none" w:sz="0" w:space="0" w:color="auto"/>
      </w:divBdr>
    </w:div>
    <w:div w:id="914440391">
      <w:bodyDiv w:val="1"/>
      <w:marLeft w:val="0"/>
      <w:marRight w:val="0"/>
      <w:marTop w:val="0"/>
      <w:marBottom w:val="0"/>
      <w:divBdr>
        <w:top w:val="none" w:sz="0" w:space="0" w:color="auto"/>
        <w:left w:val="none" w:sz="0" w:space="0" w:color="auto"/>
        <w:bottom w:val="none" w:sz="0" w:space="0" w:color="auto"/>
        <w:right w:val="none" w:sz="0" w:space="0" w:color="auto"/>
      </w:divBdr>
    </w:div>
    <w:div w:id="1020932254">
      <w:bodyDiv w:val="1"/>
      <w:marLeft w:val="0"/>
      <w:marRight w:val="0"/>
      <w:marTop w:val="0"/>
      <w:marBottom w:val="0"/>
      <w:divBdr>
        <w:top w:val="none" w:sz="0" w:space="0" w:color="auto"/>
        <w:left w:val="none" w:sz="0" w:space="0" w:color="auto"/>
        <w:bottom w:val="none" w:sz="0" w:space="0" w:color="auto"/>
        <w:right w:val="none" w:sz="0" w:space="0" w:color="auto"/>
      </w:divBdr>
    </w:div>
    <w:div w:id="1047754533">
      <w:bodyDiv w:val="1"/>
      <w:marLeft w:val="0"/>
      <w:marRight w:val="0"/>
      <w:marTop w:val="0"/>
      <w:marBottom w:val="0"/>
      <w:divBdr>
        <w:top w:val="none" w:sz="0" w:space="0" w:color="auto"/>
        <w:left w:val="none" w:sz="0" w:space="0" w:color="auto"/>
        <w:bottom w:val="none" w:sz="0" w:space="0" w:color="auto"/>
        <w:right w:val="none" w:sz="0" w:space="0" w:color="auto"/>
      </w:divBdr>
    </w:div>
    <w:div w:id="1095321568">
      <w:bodyDiv w:val="1"/>
      <w:marLeft w:val="0"/>
      <w:marRight w:val="0"/>
      <w:marTop w:val="0"/>
      <w:marBottom w:val="0"/>
      <w:divBdr>
        <w:top w:val="none" w:sz="0" w:space="0" w:color="auto"/>
        <w:left w:val="none" w:sz="0" w:space="0" w:color="auto"/>
        <w:bottom w:val="none" w:sz="0" w:space="0" w:color="auto"/>
        <w:right w:val="none" w:sz="0" w:space="0" w:color="auto"/>
      </w:divBdr>
    </w:div>
    <w:div w:id="1217088459">
      <w:bodyDiv w:val="1"/>
      <w:marLeft w:val="0"/>
      <w:marRight w:val="0"/>
      <w:marTop w:val="0"/>
      <w:marBottom w:val="0"/>
      <w:divBdr>
        <w:top w:val="none" w:sz="0" w:space="0" w:color="auto"/>
        <w:left w:val="none" w:sz="0" w:space="0" w:color="auto"/>
        <w:bottom w:val="none" w:sz="0" w:space="0" w:color="auto"/>
        <w:right w:val="none" w:sz="0" w:space="0" w:color="auto"/>
      </w:divBdr>
    </w:div>
    <w:div w:id="1228415924">
      <w:bodyDiv w:val="1"/>
      <w:marLeft w:val="0"/>
      <w:marRight w:val="0"/>
      <w:marTop w:val="0"/>
      <w:marBottom w:val="0"/>
      <w:divBdr>
        <w:top w:val="none" w:sz="0" w:space="0" w:color="auto"/>
        <w:left w:val="none" w:sz="0" w:space="0" w:color="auto"/>
        <w:bottom w:val="none" w:sz="0" w:space="0" w:color="auto"/>
        <w:right w:val="none" w:sz="0" w:space="0" w:color="auto"/>
      </w:divBdr>
    </w:div>
    <w:div w:id="1257783513">
      <w:bodyDiv w:val="1"/>
      <w:marLeft w:val="0"/>
      <w:marRight w:val="0"/>
      <w:marTop w:val="0"/>
      <w:marBottom w:val="0"/>
      <w:divBdr>
        <w:top w:val="none" w:sz="0" w:space="0" w:color="auto"/>
        <w:left w:val="none" w:sz="0" w:space="0" w:color="auto"/>
        <w:bottom w:val="none" w:sz="0" w:space="0" w:color="auto"/>
        <w:right w:val="none" w:sz="0" w:space="0" w:color="auto"/>
      </w:divBdr>
    </w:div>
    <w:div w:id="1264386777">
      <w:bodyDiv w:val="1"/>
      <w:marLeft w:val="0"/>
      <w:marRight w:val="0"/>
      <w:marTop w:val="0"/>
      <w:marBottom w:val="0"/>
      <w:divBdr>
        <w:top w:val="none" w:sz="0" w:space="0" w:color="auto"/>
        <w:left w:val="none" w:sz="0" w:space="0" w:color="auto"/>
        <w:bottom w:val="none" w:sz="0" w:space="0" w:color="auto"/>
        <w:right w:val="none" w:sz="0" w:space="0" w:color="auto"/>
      </w:divBdr>
    </w:div>
    <w:div w:id="1274824762">
      <w:bodyDiv w:val="1"/>
      <w:marLeft w:val="0"/>
      <w:marRight w:val="0"/>
      <w:marTop w:val="0"/>
      <w:marBottom w:val="0"/>
      <w:divBdr>
        <w:top w:val="none" w:sz="0" w:space="0" w:color="auto"/>
        <w:left w:val="none" w:sz="0" w:space="0" w:color="auto"/>
        <w:bottom w:val="none" w:sz="0" w:space="0" w:color="auto"/>
        <w:right w:val="none" w:sz="0" w:space="0" w:color="auto"/>
      </w:divBdr>
    </w:div>
    <w:div w:id="1276982924">
      <w:bodyDiv w:val="1"/>
      <w:marLeft w:val="0"/>
      <w:marRight w:val="0"/>
      <w:marTop w:val="0"/>
      <w:marBottom w:val="0"/>
      <w:divBdr>
        <w:top w:val="none" w:sz="0" w:space="0" w:color="auto"/>
        <w:left w:val="none" w:sz="0" w:space="0" w:color="auto"/>
        <w:bottom w:val="none" w:sz="0" w:space="0" w:color="auto"/>
        <w:right w:val="none" w:sz="0" w:space="0" w:color="auto"/>
      </w:divBdr>
    </w:div>
    <w:div w:id="1293290999">
      <w:bodyDiv w:val="1"/>
      <w:marLeft w:val="0"/>
      <w:marRight w:val="0"/>
      <w:marTop w:val="0"/>
      <w:marBottom w:val="0"/>
      <w:divBdr>
        <w:top w:val="none" w:sz="0" w:space="0" w:color="auto"/>
        <w:left w:val="none" w:sz="0" w:space="0" w:color="auto"/>
        <w:bottom w:val="none" w:sz="0" w:space="0" w:color="auto"/>
        <w:right w:val="none" w:sz="0" w:space="0" w:color="auto"/>
      </w:divBdr>
    </w:div>
    <w:div w:id="1329207343">
      <w:bodyDiv w:val="1"/>
      <w:marLeft w:val="0"/>
      <w:marRight w:val="0"/>
      <w:marTop w:val="0"/>
      <w:marBottom w:val="0"/>
      <w:divBdr>
        <w:top w:val="none" w:sz="0" w:space="0" w:color="auto"/>
        <w:left w:val="none" w:sz="0" w:space="0" w:color="auto"/>
        <w:bottom w:val="none" w:sz="0" w:space="0" w:color="auto"/>
        <w:right w:val="none" w:sz="0" w:space="0" w:color="auto"/>
      </w:divBdr>
    </w:div>
    <w:div w:id="1346706801">
      <w:bodyDiv w:val="1"/>
      <w:marLeft w:val="0"/>
      <w:marRight w:val="0"/>
      <w:marTop w:val="0"/>
      <w:marBottom w:val="0"/>
      <w:divBdr>
        <w:top w:val="none" w:sz="0" w:space="0" w:color="auto"/>
        <w:left w:val="none" w:sz="0" w:space="0" w:color="auto"/>
        <w:bottom w:val="none" w:sz="0" w:space="0" w:color="auto"/>
        <w:right w:val="none" w:sz="0" w:space="0" w:color="auto"/>
      </w:divBdr>
    </w:div>
    <w:div w:id="1360157820">
      <w:bodyDiv w:val="1"/>
      <w:marLeft w:val="0"/>
      <w:marRight w:val="0"/>
      <w:marTop w:val="0"/>
      <w:marBottom w:val="0"/>
      <w:divBdr>
        <w:top w:val="none" w:sz="0" w:space="0" w:color="auto"/>
        <w:left w:val="none" w:sz="0" w:space="0" w:color="auto"/>
        <w:bottom w:val="none" w:sz="0" w:space="0" w:color="auto"/>
        <w:right w:val="none" w:sz="0" w:space="0" w:color="auto"/>
      </w:divBdr>
    </w:div>
    <w:div w:id="1372270184">
      <w:bodyDiv w:val="1"/>
      <w:marLeft w:val="0"/>
      <w:marRight w:val="0"/>
      <w:marTop w:val="0"/>
      <w:marBottom w:val="0"/>
      <w:divBdr>
        <w:top w:val="none" w:sz="0" w:space="0" w:color="auto"/>
        <w:left w:val="none" w:sz="0" w:space="0" w:color="auto"/>
        <w:bottom w:val="none" w:sz="0" w:space="0" w:color="auto"/>
        <w:right w:val="none" w:sz="0" w:space="0" w:color="auto"/>
      </w:divBdr>
    </w:div>
    <w:div w:id="1527403987">
      <w:bodyDiv w:val="1"/>
      <w:marLeft w:val="0"/>
      <w:marRight w:val="0"/>
      <w:marTop w:val="0"/>
      <w:marBottom w:val="0"/>
      <w:divBdr>
        <w:top w:val="none" w:sz="0" w:space="0" w:color="auto"/>
        <w:left w:val="none" w:sz="0" w:space="0" w:color="auto"/>
        <w:bottom w:val="none" w:sz="0" w:space="0" w:color="auto"/>
        <w:right w:val="none" w:sz="0" w:space="0" w:color="auto"/>
      </w:divBdr>
      <w:divsChild>
        <w:div w:id="1803114756">
          <w:marLeft w:val="0"/>
          <w:marRight w:val="0"/>
          <w:marTop w:val="280"/>
          <w:marBottom w:val="280"/>
          <w:divBdr>
            <w:top w:val="none" w:sz="0" w:space="0" w:color="auto"/>
            <w:left w:val="none" w:sz="0" w:space="0" w:color="auto"/>
            <w:bottom w:val="none" w:sz="0" w:space="0" w:color="auto"/>
            <w:right w:val="none" w:sz="0" w:space="0" w:color="auto"/>
          </w:divBdr>
        </w:div>
        <w:div w:id="539442779">
          <w:marLeft w:val="0"/>
          <w:marRight w:val="0"/>
          <w:marTop w:val="280"/>
          <w:marBottom w:val="280"/>
          <w:divBdr>
            <w:top w:val="none" w:sz="0" w:space="0" w:color="auto"/>
            <w:left w:val="none" w:sz="0" w:space="0" w:color="auto"/>
            <w:bottom w:val="none" w:sz="0" w:space="0" w:color="auto"/>
            <w:right w:val="none" w:sz="0" w:space="0" w:color="auto"/>
          </w:divBdr>
        </w:div>
        <w:div w:id="1368681992">
          <w:marLeft w:val="0"/>
          <w:marRight w:val="0"/>
          <w:marTop w:val="280"/>
          <w:marBottom w:val="280"/>
          <w:divBdr>
            <w:top w:val="none" w:sz="0" w:space="0" w:color="auto"/>
            <w:left w:val="none" w:sz="0" w:space="0" w:color="auto"/>
            <w:bottom w:val="none" w:sz="0" w:space="0" w:color="auto"/>
            <w:right w:val="none" w:sz="0" w:space="0" w:color="auto"/>
          </w:divBdr>
        </w:div>
      </w:divsChild>
    </w:div>
    <w:div w:id="1585842142">
      <w:bodyDiv w:val="1"/>
      <w:marLeft w:val="0"/>
      <w:marRight w:val="0"/>
      <w:marTop w:val="0"/>
      <w:marBottom w:val="0"/>
      <w:divBdr>
        <w:top w:val="none" w:sz="0" w:space="0" w:color="auto"/>
        <w:left w:val="none" w:sz="0" w:space="0" w:color="auto"/>
        <w:bottom w:val="none" w:sz="0" w:space="0" w:color="auto"/>
        <w:right w:val="none" w:sz="0" w:space="0" w:color="auto"/>
      </w:divBdr>
    </w:div>
    <w:div w:id="1629512020">
      <w:bodyDiv w:val="1"/>
      <w:marLeft w:val="0"/>
      <w:marRight w:val="0"/>
      <w:marTop w:val="0"/>
      <w:marBottom w:val="0"/>
      <w:divBdr>
        <w:top w:val="none" w:sz="0" w:space="0" w:color="auto"/>
        <w:left w:val="none" w:sz="0" w:space="0" w:color="auto"/>
        <w:bottom w:val="none" w:sz="0" w:space="0" w:color="auto"/>
        <w:right w:val="none" w:sz="0" w:space="0" w:color="auto"/>
      </w:divBdr>
    </w:div>
    <w:div w:id="1658263903">
      <w:bodyDiv w:val="1"/>
      <w:marLeft w:val="0"/>
      <w:marRight w:val="0"/>
      <w:marTop w:val="0"/>
      <w:marBottom w:val="0"/>
      <w:divBdr>
        <w:top w:val="none" w:sz="0" w:space="0" w:color="auto"/>
        <w:left w:val="none" w:sz="0" w:space="0" w:color="auto"/>
        <w:bottom w:val="none" w:sz="0" w:space="0" w:color="auto"/>
        <w:right w:val="none" w:sz="0" w:space="0" w:color="auto"/>
      </w:divBdr>
    </w:div>
    <w:div w:id="1775050991">
      <w:bodyDiv w:val="1"/>
      <w:marLeft w:val="0"/>
      <w:marRight w:val="0"/>
      <w:marTop w:val="0"/>
      <w:marBottom w:val="0"/>
      <w:divBdr>
        <w:top w:val="none" w:sz="0" w:space="0" w:color="auto"/>
        <w:left w:val="none" w:sz="0" w:space="0" w:color="auto"/>
        <w:bottom w:val="none" w:sz="0" w:space="0" w:color="auto"/>
        <w:right w:val="none" w:sz="0" w:space="0" w:color="auto"/>
      </w:divBdr>
    </w:div>
    <w:div w:id="1801878529">
      <w:bodyDiv w:val="1"/>
      <w:marLeft w:val="0"/>
      <w:marRight w:val="0"/>
      <w:marTop w:val="0"/>
      <w:marBottom w:val="0"/>
      <w:divBdr>
        <w:top w:val="none" w:sz="0" w:space="0" w:color="auto"/>
        <w:left w:val="none" w:sz="0" w:space="0" w:color="auto"/>
        <w:bottom w:val="none" w:sz="0" w:space="0" w:color="auto"/>
        <w:right w:val="none" w:sz="0" w:space="0" w:color="auto"/>
      </w:divBdr>
    </w:div>
    <w:div w:id="1828089006">
      <w:bodyDiv w:val="1"/>
      <w:marLeft w:val="0"/>
      <w:marRight w:val="0"/>
      <w:marTop w:val="0"/>
      <w:marBottom w:val="0"/>
      <w:divBdr>
        <w:top w:val="none" w:sz="0" w:space="0" w:color="auto"/>
        <w:left w:val="none" w:sz="0" w:space="0" w:color="auto"/>
        <w:bottom w:val="none" w:sz="0" w:space="0" w:color="auto"/>
        <w:right w:val="none" w:sz="0" w:space="0" w:color="auto"/>
      </w:divBdr>
    </w:div>
    <w:div w:id="2023896140">
      <w:bodyDiv w:val="1"/>
      <w:marLeft w:val="0"/>
      <w:marRight w:val="0"/>
      <w:marTop w:val="0"/>
      <w:marBottom w:val="0"/>
      <w:divBdr>
        <w:top w:val="none" w:sz="0" w:space="0" w:color="auto"/>
        <w:left w:val="none" w:sz="0" w:space="0" w:color="auto"/>
        <w:bottom w:val="none" w:sz="0" w:space="0" w:color="auto"/>
        <w:right w:val="none" w:sz="0" w:space="0" w:color="auto"/>
      </w:divBdr>
    </w:div>
    <w:div w:id="2094624437">
      <w:bodyDiv w:val="1"/>
      <w:marLeft w:val="0"/>
      <w:marRight w:val="0"/>
      <w:marTop w:val="0"/>
      <w:marBottom w:val="0"/>
      <w:divBdr>
        <w:top w:val="none" w:sz="0" w:space="0" w:color="auto"/>
        <w:left w:val="none" w:sz="0" w:space="0" w:color="auto"/>
        <w:bottom w:val="none" w:sz="0" w:space="0" w:color="auto"/>
        <w:right w:val="none" w:sz="0" w:space="0" w:color="auto"/>
      </w:divBdr>
    </w:div>
    <w:div w:id="2112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ritersworkshop.illinois.edu/" TargetMode="External"/><Relationship Id="rId21" Type="http://schemas.openxmlformats.org/officeDocument/2006/relationships/hyperlink" Target="https://www.google.com/url?q=http://disability.illinois.edu&amp;sa=D&amp;ust=1554320104283000&amp;usg=AFQjCNFMdQmkGPHmJdkMyVBNSJ_WvllGGA" TargetMode="External"/><Relationship Id="rId42" Type="http://schemas.openxmlformats.org/officeDocument/2006/relationships/hyperlink" Target="https://www3.nd.edu/~dwang5/courses/spring20/papers/media-sensing/twitter-geolocation.pdf" TargetMode="External"/><Relationship Id="rId47" Type="http://schemas.openxmlformats.org/officeDocument/2006/relationships/hyperlink" Target="https://www3.nd.edu/~dwang5/courses/spring20/papers/crowd-sensing/mcs-survey.pdf" TargetMode="External"/><Relationship Id="rId63" Type="http://schemas.openxmlformats.org/officeDocument/2006/relationships/hyperlink" Target="https://www3.nd.edu/~dwang5/courses/spring19/papers/privacy/p1.pdf" TargetMode="External"/><Relationship Id="rId68" Type="http://schemas.openxmlformats.org/officeDocument/2006/relationships/hyperlink" Target="https://www3.nd.edu/~dwang5/courses/spring19/papers/privacy/p6.pdf" TargetMode="External"/><Relationship Id="rId84" Type="http://schemas.openxmlformats.org/officeDocument/2006/relationships/hyperlink" Target="https://racebridgesstudio.com/creating-a-classroom-diversity-checklist/" TargetMode="External"/><Relationship Id="rId89" Type="http://schemas.openxmlformats.org/officeDocument/2006/relationships/diagramColors" Target="diagrams/colors1.xml"/><Relationship Id="rId16" Type="http://schemas.openxmlformats.org/officeDocument/2006/relationships/hyperlink" Target="http://studentcode.illinois.edu/article1/part4/1-401/" TargetMode="External"/><Relationship Id="rId11" Type="http://schemas.microsoft.com/office/2016/09/relationships/commentsIds" Target="commentsIds.xml"/><Relationship Id="rId32" Type="http://schemas.openxmlformats.org/officeDocument/2006/relationships/hyperlink" Target="https://www3.nd.edu/~dwang5/courses/spring20/papers/real-time/pip.pdf" TargetMode="External"/><Relationship Id="rId37" Type="http://schemas.openxmlformats.org/officeDocument/2006/relationships/hyperlink" Target="https://www3.nd.edu/~dwang5/courses/spring20/papers/truth-discovery/rtss13.pdf" TargetMode="External"/><Relationship Id="rId53" Type="http://schemas.openxmlformats.org/officeDocument/2006/relationships/hyperlink" Target="https://www3.nd.edu/~dwang5/courses/spring19/papers/medical/p1.pdf" TargetMode="External"/><Relationship Id="rId58" Type="http://schemas.openxmlformats.org/officeDocument/2006/relationships/hyperlink" Target="https://www3.nd.edu/~dwang5/courses/spring19/papers/medical/p6.pdf" TargetMode="External"/><Relationship Id="rId74" Type="http://schemas.openxmlformats.org/officeDocument/2006/relationships/hyperlink" Target="https://www3.nd.edu/~dwang5/courses/spring20/papers/bsn/BSNOverview.pdf" TargetMode="External"/><Relationship Id="rId79" Type="http://schemas.openxmlformats.org/officeDocument/2006/relationships/hyperlink" Target="http://cte.illinois.edu/resources/topics/course_plan.html" TargetMode="External"/><Relationship Id="rId5" Type="http://schemas.openxmlformats.org/officeDocument/2006/relationships/webSettings" Target="webSettings.xml"/><Relationship Id="rId90" Type="http://schemas.microsoft.com/office/2007/relationships/diagramDrawing" Target="diagrams/drawing1.xml"/><Relationship Id="rId95" Type="http://schemas.openxmlformats.org/officeDocument/2006/relationships/theme" Target="theme/theme1.xml"/><Relationship Id="rId22" Type="http://schemas.openxmlformats.org/officeDocument/2006/relationships/hyperlink" Target="mailto:disability@illinois.edu" TargetMode="External"/><Relationship Id="rId27" Type="http://schemas.openxmlformats.org/officeDocument/2006/relationships/hyperlink" Target="https://writersworkshop.illinois.edu/services/consultations/online/" TargetMode="External"/><Relationship Id="rId43" Type="http://schemas.openxmlformats.org/officeDocument/2006/relationships/hyperlink" Target="https://www3.nd.edu/~dwang5/courses/spring20/papers/media-sensing/twitter-duplicate.pdf" TargetMode="External"/><Relationship Id="rId48" Type="http://schemas.openxmlformats.org/officeDocument/2006/relationships/hyperlink" Target="https://www3.nd.edu/~dwang5/courses/spring20/papers/crowd-sensing/bus-predict-mobysis12.pdf" TargetMode="External"/><Relationship Id="rId64" Type="http://schemas.openxmlformats.org/officeDocument/2006/relationships/hyperlink" Target="https://www3.nd.edu/~dwang5/courses/spring19/papers/privacy/p2.pdf" TargetMode="External"/><Relationship Id="rId69" Type="http://schemas.openxmlformats.org/officeDocument/2006/relationships/hyperlink" Target="https://www3.nd.edu/~dwang5/courses/spring19/papers/privacy/p7.pdf" TargetMode="External"/><Relationship Id="rId8" Type="http://schemas.openxmlformats.org/officeDocument/2006/relationships/image" Target="media/image1.png"/><Relationship Id="rId51" Type="http://schemas.openxmlformats.org/officeDocument/2006/relationships/hyperlink" Target="https://www3.nd.edu/~dwang5/courses/spring20/papers/auto-sensing/SignalGuru.pdf" TargetMode="External"/><Relationship Id="rId72" Type="http://schemas.openxmlformats.org/officeDocument/2006/relationships/hyperlink" Target="https://www3.nd.edu/~dwang5/courses/spring19/papers/privacy/p10.pdf" TargetMode="External"/><Relationship Id="rId80" Type="http://schemas.openxmlformats.org/officeDocument/2006/relationships/hyperlink" Target="https://provost.illinois.edu/assessment/learning-outcomes-assessment/illinois-student-learning-outcomes/" TargetMode="External"/><Relationship Id="rId85" Type="http://schemas.openxmlformats.org/officeDocument/2006/relationships/hyperlink" Target="https://grad.illinois.edu/content/participation-grade-guideline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dwang24@illinois.edu" TargetMode="External"/><Relationship Id="rId17" Type="http://schemas.openxmlformats.org/officeDocument/2006/relationships/hyperlink" Target="http://studentcode.illinois.edu/article1/part4/1-401/" TargetMode="External"/><Relationship Id="rId25" Type="http://schemas.openxmlformats.org/officeDocument/2006/relationships/hyperlink" Target="https://go.ischool.illinois.edu/BSIStutoring" TargetMode="External"/><Relationship Id="rId33" Type="http://schemas.openxmlformats.org/officeDocument/2006/relationships/hyperlink" Target="https://www3.nd.edu/~dwang5/courses/spring20/papers/real-time/survey.pdf" TargetMode="External"/><Relationship Id="rId38" Type="http://schemas.openxmlformats.org/officeDocument/2006/relationships/hyperlink" Target="https://www3.nd.edu/~dwang5/courses/spring20/papers/truth-discovery/tosn14.pdf" TargetMode="External"/><Relationship Id="rId46" Type="http://schemas.openxmlformats.org/officeDocument/2006/relationships/hyperlink" Target="https://www3.nd.edu/~dwang5/courses/spring20/papers/big-data/DataCubeGray.pdf" TargetMode="External"/><Relationship Id="rId59" Type="http://schemas.openxmlformats.org/officeDocument/2006/relationships/hyperlink" Target="https://www3.nd.edu/~dwang5/courses/spring19/papers/medical/p7.pdf" TargetMode="External"/><Relationship Id="rId67" Type="http://schemas.openxmlformats.org/officeDocument/2006/relationships/hyperlink" Target="https://www3.nd.edu/~dwang5/courses/spring19/papers/privacy/p5.pdf" TargetMode="External"/><Relationship Id="rId20" Type="http://schemas.openxmlformats.org/officeDocument/2006/relationships/hyperlink" Target="mailto:disability@uiuc.edu" TargetMode="External"/><Relationship Id="rId41" Type="http://schemas.openxmlformats.org/officeDocument/2006/relationships/hyperlink" Target="https://www3.nd.edu/~dwang5/courses/spring20/papers/media-sensing/tweets-to-polls.pdf" TargetMode="External"/><Relationship Id="rId54" Type="http://schemas.openxmlformats.org/officeDocument/2006/relationships/hyperlink" Target="https://www3.nd.edu/~dwang5/courses/spring19/papers/medical/p2.pdf" TargetMode="External"/><Relationship Id="rId62" Type="http://schemas.openxmlformats.org/officeDocument/2006/relationships/hyperlink" Target="https://www3.nd.edu/~dwang5/courses/spring19/papers/medical/p10.pdf" TargetMode="External"/><Relationship Id="rId70" Type="http://schemas.openxmlformats.org/officeDocument/2006/relationships/hyperlink" Target="https://www3.nd.edu/~dwang5/courses/spring19/papers/privacy/p8.pdf" TargetMode="External"/><Relationship Id="rId75" Type="http://schemas.openxmlformats.org/officeDocument/2006/relationships/hyperlink" Target="https://www3.nd.edu/~dwang5/courses/spring20/papers/bsn/BodyScope.pdf" TargetMode="External"/><Relationship Id="rId83" Type="http://schemas.openxmlformats.org/officeDocument/2006/relationships/hyperlink" Target="https://drive.google.com/file/d/0B0ulz5eHbyjYdmY0eF9ablRRcHM/view" TargetMode="External"/><Relationship Id="rId88" Type="http://schemas.openxmlformats.org/officeDocument/2006/relationships/diagramQuickStyle" Target="diagrams/quickStyle1.xml"/><Relationship Id="rId91" Type="http://schemas.openxmlformats.org/officeDocument/2006/relationships/header" Target="header1.xml"/><Relationship Id="rId9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udentcode.illinois.edu/article1/part5/1-501/" TargetMode="External"/><Relationship Id="rId23" Type="http://schemas.openxmlformats.org/officeDocument/2006/relationships/hyperlink" Target="https://chancellor.illinois.edu/land_acknowledgement.html" TargetMode="External"/><Relationship Id="rId28" Type="http://schemas.openxmlformats.org/officeDocument/2006/relationships/hyperlink" Target="https://publish.illinois.edu/ischoolwritingresources/" TargetMode="External"/><Relationship Id="rId36" Type="http://schemas.openxmlformats.org/officeDocument/2006/relationships/hyperlink" Target="https://www3.nd.edu/~dwang5/courses/spring20/papers/truth-discovery/ipsn14.pdf" TargetMode="External"/><Relationship Id="rId49" Type="http://schemas.openxmlformats.org/officeDocument/2006/relationships/hyperlink" Target="https://www3.nd.edu/~dwang5/courses/spring20/papers/crowd-sensing/csp-ubicom12best.pdf" TargetMode="External"/><Relationship Id="rId57" Type="http://schemas.openxmlformats.org/officeDocument/2006/relationships/hyperlink" Target="https://www3.nd.edu/~dwang5/courses/spring19/papers/medical/p5.pdf" TargetMode="External"/><Relationship Id="rId10" Type="http://schemas.microsoft.com/office/2011/relationships/commentsExtended" Target="commentsExtended.xml"/><Relationship Id="rId31" Type="http://schemas.openxmlformats.org/officeDocument/2006/relationships/hyperlink" Target="https://www3.nd.edu/~dwang5/courses/spring20/papers/real-time/liu73.pdf" TargetMode="External"/><Relationship Id="rId44" Type="http://schemas.openxmlformats.org/officeDocument/2006/relationships/hyperlink" Target="https://www3.nd.edu/~dwang5/courses/spring20/papers/big-data/Bigtable.pdf" TargetMode="External"/><Relationship Id="rId52" Type="http://schemas.openxmlformats.org/officeDocument/2006/relationships/hyperlink" Target="https://www3.nd.edu/~dwang5/courses/spring20/papers/auto-sensing/CarSpeak.pdf" TargetMode="External"/><Relationship Id="rId60" Type="http://schemas.openxmlformats.org/officeDocument/2006/relationships/hyperlink" Target="https://www3.nd.edu/~dwang5/courses/spring19/papers/medical/p8.pdf" TargetMode="External"/><Relationship Id="rId65" Type="http://schemas.openxmlformats.org/officeDocument/2006/relationships/hyperlink" Target="https://www3.nd.edu/~dwang5/courses/spring19/papers/privacy/p3.pdf" TargetMode="External"/><Relationship Id="rId73" Type="http://schemas.openxmlformats.org/officeDocument/2006/relationships/hyperlink" Target="https://www3.nd.edu/~dwang5/courses/spring19/papers/privacy/p11.pdf" TargetMode="External"/><Relationship Id="rId78" Type="http://schemas.openxmlformats.org/officeDocument/2006/relationships/hyperlink" Target="file:///C:\Users\kmcdowel\Library\Containers\com.microsoft.Word\Data\Downloads\%20https:\citl.illinois.edu\citl-101\measurement-evaluation\exam-scoring\assigning-course-grades" TargetMode="External"/><Relationship Id="rId81" Type="http://schemas.openxmlformats.org/officeDocument/2006/relationships/hyperlink" Target="http://www.grad.illinois.edu/courses-syllabi" TargetMode="External"/><Relationship Id="rId86" Type="http://schemas.openxmlformats.org/officeDocument/2006/relationships/diagramData" Target="diagrams/data1.xm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uofi.app.box.com/s/sx7arobhr0gfw12teaetmp1qq32ifdrd" TargetMode="External"/><Relationship Id="rId18" Type="http://schemas.openxmlformats.org/officeDocument/2006/relationships/hyperlink" Target="http://www.inclusiveillinois.illinois.edu/mission.html" TargetMode="External"/><Relationship Id="rId39" Type="http://schemas.openxmlformats.org/officeDocument/2006/relationships/hyperlink" Target="https://www3.nd.edu/~dwang5/courses/spring20/papers/truth-discovery/jstsp14.pdf" TargetMode="External"/><Relationship Id="rId34" Type="http://schemas.openxmlformats.org/officeDocument/2006/relationships/hyperlink" Target="https://www3.nd.edu/~dwang5/courses/spring20/papers/truth-discovery/ipsn12.pdf" TargetMode="External"/><Relationship Id="rId50" Type="http://schemas.openxmlformats.org/officeDocument/2006/relationships/hyperlink" Target="https://www3.nd.edu/~dwang5/courses/spring20/papers/auto-sensing/GreenGPS.pdf" TargetMode="External"/><Relationship Id="rId55" Type="http://schemas.openxmlformats.org/officeDocument/2006/relationships/hyperlink" Target="https://www3.nd.edu/~dwang5/courses/spring19/papers/medical/p3.pdf" TargetMode="External"/><Relationship Id="rId76" Type="http://schemas.openxmlformats.org/officeDocument/2006/relationships/hyperlink" Target="https://citl.illinois.edu/citl-101/teaching-learning/resources/teaching-strategies/creating-a-syllabus" TargetMode="External"/><Relationship Id="rId7" Type="http://schemas.openxmlformats.org/officeDocument/2006/relationships/endnotes" Target="endnotes.xml"/><Relationship Id="rId71" Type="http://schemas.openxmlformats.org/officeDocument/2006/relationships/hyperlink" Target="https://www3.nd.edu/~dwang5/courses/spring19/papers/privacy/p9.pdf"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s://www3.nd.edu/~dwang5/courses/spring20/papers/intro/socialsense.pdf" TargetMode="External"/><Relationship Id="rId24" Type="http://schemas.openxmlformats.org/officeDocument/2006/relationships/hyperlink" Target="https://www.library.illinois.edu/infosci/" TargetMode="External"/><Relationship Id="rId40" Type="http://schemas.openxmlformats.org/officeDocument/2006/relationships/hyperlink" Target="https://www3.nd.edu/~dwang5/courses/spring20/papers/media-sensing/twitter-earthquake.pdf" TargetMode="External"/><Relationship Id="rId45" Type="http://schemas.openxmlformats.org/officeDocument/2006/relationships/hyperlink" Target="https://www3.nd.edu/~dwang5/courses/spring20/papers/big-data/Mapreduce.pdf" TargetMode="External"/><Relationship Id="rId66" Type="http://schemas.openxmlformats.org/officeDocument/2006/relationships/hyperlink" Target="https://www3.nd.edu/~dwang5/courses/spring19/papers/privacy/p4.pdf" TargetMode="External"/><Relationship Id="rId87" Type="http://schemas.openxmlformats.org/officeDocument/2006/relationships/diagramLayout" Target="diagrams/layout1.xml"/><Relationship Id="rId61" Type="http://schemas.openxmlformats.org/officeDocument/2006/relationships/hyperlink" Target="https://www3.nd.edu/~dwang5/courses/spring19/papers/medical/p9.pdf" TargetMode="External"/><Relationship Id="rId82" Type="http://schemas.openxmlformats.org/officeDocument/2006/relationships/hyperlink" Target="https://www.facultyfocus.com/articles/course-design-ideas/inclusion-by-design-tool-helps-faculty-examine-teaching-practices/" TargetMode="External"/><Relationship Id="rId19" Type="http://schemas.openxmlformats.org/officeDocument/2006/relationships/hyperlink" Target="https://cm.maxient.com/reportingform.php?UnivofIllinois&amp;layout_id=19" TargetMode="External"/><Relationship Id="rId14" Type="http://schemas.openxmlformats.org/officeDocument/2006/relationships/hyperlink" Target="http://studentcode.illinois.edu/article3/part1/3-104/" TargetMode="External"/><Relationship Id="rId30" Type="http://schemas.openxmlformats.org/officeDocument/2006/relationships/hyperlink" Target="https://www3.nd.edu/~dwang5/courses/spring20/papers/intro/cps-raj.pdf" TargetMode="External"/><Relationship Id="rId35" Type="http://schemas.openxmlformats.org/officeDocument/2006/relationships/hyperlink" Target="https://www3.nd.edu/~dwang5/courses/spring20/papers/truth-discovery/jsac13.pdf" TargetMode="External"/><Relationship Id="rId56" Type="http://schemas.openxmlformats.org/officeDocument/2006/relationships/hyperlink" Target="https://www3.nd.edu/~dwang5/courses/spring19/papers/medical/p4.pdf" TargetMode="External"/><Relationship Id="rId77" Type="http://schemas.openxmlformats.org/officeDocument/2006/relationships/hyperlink" Target="https://citl.illinois.edu/docs/default-source/default-document-library/organization-of-syllabus.pdf?sfvrsn=2"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995D2-1E10-4CC8-9094-BC5B1ED65FD3}" type="doc">
      <dgm:prSet loTypeId="urn:microsoft.com/office/officeart/2005/8/layout/hProcess7" loCatId="list" qsTypeId="urn:microsoft.com/office/officeart/2005/8/quickstyle/simple3" qsCatId="simple" csTypeId="urn:microsoft.com/office/officeart/2005/8/colors/accent0_1" csCatId="mainScheme" phldr="1"/>
      <dgm:spPr/>
      <dgm:t>
        <a:bodyPr/>
        <a:lstStyle/>
        <a:p>
          <a:endParaRPr lang="en-US"/>
        </a:p>
      </dgm:t>
    </dgm:pt>
    <dgm:pt modelId="{E8567730-11EC-4DCB-905D-EB60CFF55FF9}">
      <dgm:prSet phldrT="[Text]"/>
      <dgm:spPr/>
      <dgm:t>
        <a:bodyPr/>
        <a:lstStyle/>
        <a:p>
          <a:pPr>
            <a:buFont typeface="Symbol" panose="05050102010706020507" pitchFamily="18" charset="2"/>
            <a:buChar char=""/>
          </a:pPr>
          <a:r>
            <a:rPr lang="en-US"/>
            <a:t>Apply foundational concepts, theories, and principles to problems of information organization and access.</a:t>
          </a:r>
        </a:p>
      </dgm:t>
    </dgm:pt>
    <dgm:pt modelId="{6D00CEF0-9753-48EB-AFAC-EBD89F69FC12}" type="parTrans" cxnId="{189F245D-2764-4413-AB8B-1545A315C4D0}">
      <dgm:prSet/>
      <dgm:spPr/>
      <dgm:t>
        <a:bodyPr/>
        <a:lstStyle/>
        <a:p>
          <a:endParaRPr lang="en-US"/>
        </a:p>
      </dgm:t>
    </dgm:pt>
    <dgm:pt modelId="{FA8ECA1D-B4A4-4B30-93C8-ABFFFB502EAC}" type="sibTrans" cxnId="{189F245D-2764-4413-AB8B-1545A315C4D0}">
      <dgm:prSet/>
      <dgm:spPr/>
      <dgm:t>
        <a:bodyPr/>
        <a:lstStyle/>
        <a:p>
          <a:endParaRPr lang="en-US"/>
        </a:p>
      </dgm:t>
    </dgm:pt>
    <dgm:pt modelId="{E25682DD-7E93-41FA-8FC3-528AB2B4B4B2}">
      <dgm:prSet phldrT="[Text]"/>
      <dgm:spPr/>
      <dgm:t>
        <a:bodyPr/>
        <a:lstStyle/>
        <a:p>
          <a:r>
            <a:rPr lang="en-US"/>
            <a:t>MS/LIS Learning Outcomes </a:t>
          </a:r>
        </a:p>
      </dgm:t>
    </dgm:pt>
    <dgm:pt modelId="{5637F7F0-F895-4495-872E-C3D20C9C5B0B}" type="parTrans" cxnId="{B08FA470-49CD-41AE-A9E5-E513F249475E}">
      <dgm:prSet/>
      <dgm:spPr/>
      <dgm:t>
        <a:bodyPr/>
        <a:lstStyle/>
        <a:p>
          <a:endParaRPr lang="en-US"/>
        </a:p>
      </dgm:t>
    </dgm:pt>
    <dgm:pt modelId="{6CD7CC91-E3B5-48A3-8130-348C964D796C}" type="sibTrans" cxnId="{B08FA470-49CD-41AE-A9E5-E513F249475E}">
      <dgm:prSet/>
      <dgm:spPr/>
      <dgm:t>
        <a:bodyPr/>
        <a:lstStyle/>
        <a:p>
          <a:endParaRPr lang="en-US"/>
        </a:p>
      </dgm:t>
    </dgm:pt>
    <dgm:pt modelId="{B4705ECE-08FC-49B2-B323-56BB107DE027}">
      <dgm:prSet/>
      <dgm:spPr/>
      <dgm:t>
        <a:bodyPr/>
        <a:lstStyle/>
        <a:p>
          <a:pPr>
            <a:buFont typeface="Symbol" panose="05050102010706020507" pitchFamily="18" charset="2"/>
            <a:buChar char=""/>
          </a:pPr>
          <a:r>
            <a:rPr lang="en-US"/>
            <a:t>Compare and critique contemporary information practices, structures, and standards in relation to historical and global alternatives.</a:t>
          </a:r>
        </a:p>
      </dgm:t>
    </dgm:pt>
    <dgm:pt modelId="{EE22D115-AE73-4E69-8B22-C361A7AED8CB}" type="parTrans" cxnId="{9A6261E8-6768-4B9E-A72A-DD2904D604D2}">
      <dgm:prSet/>
      <dgm:spPr/>
      <dgm:t>
        <a:bodyPr/>
        <a:lstStyle/>
        <a:p>
          <a:endParaRPr lang="en-US"/>
        </a:p>
      </dgm:t>
    </dgm:pt>
    <dgm:pt modelId="{BDA5FEAA-1698-4B7C-B771-F3B440CDCB74}" type="sibTrans" cxnId="{9A6261E8-6768-4B9E-A72A-DD2904D604D2}">
      <dgm:prSet/>
      <dgm:spPr/>
      <dgm:t>
        <a:bodyPr/>
        <a:lstStyle/>
        <a:p>
          <a:endParaRPr lang="en-US"/>
        </a:p>
      </dgm:t>
    </dgm:pt>
    <dgm:pt modelId="{81065617-8C17-410D-A773-CA62F23B0F11}">
      <dgm:prSet/>
      <dgm:spPr/>
      <dgm:t>
        <a:bodyPr/>
        <a:lstStyle/>
        <a:p>
          <a:pPr>
            <a:buFont typeface="Symbol" panose="05050102010706020507" pitchFamily="18" charset="2"/>
            <a:buChar char=""/>
          </a:pPr>
          <a:r>
            <a:rPr lang="en-US"/>
            <a:t>Apply core ethical principles to professional practice.</a:t>
          </a:r>
        </a:p>
      </dgm:t>
    </dgm:pt>
    <dgm:pt modelId="{7FDB4A6A-8BCE-43B3-AB3E-1552B6DA2EC5}" type="parTrans" cxnId="{96D146A9-E678-445B-8105-1B3C2F1BCE43}">
      <dgm:prSet/>
      <dgm:spPr/>
      <dgm:t>
        <a:bodyPr/>
        <a:lstStyle/>
        <a:p>
          <a:endParaRPr lang="en-US"/>
        </a:p>
      </dgm:t>
    </dgm:pt>
    <dgm:pt modelId="{4E8C6CD5-F8C2-42F7-A48C-35CBC234F6DD}" type="sibTrans" cxnId="{96D146A9-E678-445B-8105-1B3C2F1BCE43}">
      <dgm:prSet/>
      <dgm:spPr/>
      <dgm:t>
        <a:bodyPr/>
        <a:lstStyle/>
        <a:p>
          <a:endParaRPr lang="en-US"/>
        </a:p>
      </dgm:t>
    </dgm:pt>
    <dgm:pt modelId="{F96BB584-B1F5-4980-8467-0ADF748276B9}">
      <dgm:prSet phldrT="[Text]"/>
      <dgm:spPr/>
      <dgm:t>
        <a:bodyPr/>
        <a:lstStyle/>
        <a:p>
          <a:r>
            <a:rPr lang="en-US"/>
            <a:t>MS/LIS Program Objective</a:t>
          </a:r>
        </a:p>
      </dgm:t>
    </dgm:pt>
    <dgm:pt modelId="{A222556B-2AE9-41AE-AA12-B9D0D12418F9}" type="parTrans" cxnId="{D7AD4D82-17DB-45B9-B9EE-A592D04B956B}">
      <dgm:prSet/>
      <dgm:spPr/>
    </dgm:pt>
    <dgm:pt modelId="{B12AAA89-D948-430B-A8CE-962AF62564F3}" type="sibTrans" cxnId="{D7AD4D82-17DB-45B9-B9EE-A592D04B956B}">
      <dgm:prSet/>
      <dgm:spPr/>
    </dgm:pt>
    <dgm:pt modelId="{DBE6C7FE-9E7C-4310-8F05-45C04A428B40}">
      <dgm:prSet phldrT="[Text]" custT="1"/>
      <dgm:spPr/>
      <dgm:t>
        <a:bodyPr/>
        <a:lstStyle/>
        <a:p>
          <a:pPr>
            <a:buFont typeface="Symbol" panose="05050102010706020507" pitchFamily="18" charset="2"/>
            <a:buChar char=""/>
          </a:pPr>
          <a:r>
            <a:rPr lang="en-US" sz="1000"/>
            <a:t>Maintain global leadership in education for the information professions</a:t>
          </a:r>
        </a:p>
      </dgm:t>
    </dgm:pt>
    <dgm:pt modelId="{0B081983-EF3D-4136-84AF-758A44138E0C}" type="parTrans" cxnId="{25423C35-CC0B-4106-B87D-51C0427C1680}">
      <dgm:prSet/>
      <dgm:spPr/>
      <dgm:t>
        <a:bodyPr/>
        <a:lstStyle/>
        <a:p>
          <a:endParaRPr lang="en-US"/>
        </a:p>
      </dgm:t>
    </dgm:pt>
    <dgm:pt modelId="{41DCFA2F-0268-4D48-B9D2-C030CBEF86EC}" type="sibTrans" cxnId="{25423C35-CC0B-4106-B87D-51C0427C1680}">
      <dgm:prSet/>
      <dgm:spPr/>
      <dgm:t>
        <a:bodyPr/>
        <a:lstStyle/>
        <a:p>
          <a:endParaRPr lang="en-US"/>
        </a:p>
      </dgm:t>
    </dgm:pt>
    <dgm:pt modelId="{0D45BFC0-222F-4551-8128-A9DA1E930FA2}">
      <dgm:prSet phldrT="[Text]"/>
      <dgm:spPr/>
      <dgm:t>
        <a:bodyPr/>
        <a:lstStyle/>
        <a:p>
          <a:r>
            <a:rPr lang="en-US"/>
            <a:t>iSchool Goals </a:t>
          </a:r>
        </a:p>
      </dgm:t>
    </dgm:pt>
    <dgm:pt modelId="{3514F53C-E040-4D96-AABE-D907DAB85907}" type="parTrans" cxnId="{993ED13F-3EFF-4B37-B8A5-289FD1C09E45}">
      <dgm:prSet/>
      <dgm:spPr/>
    </dgm:pt>
    <dgm:pt modelId="{9C9CA09C-A05B-4DEE-A2A4-74A46110E65F}" type="sibTrans" cxnId="{993ED13F-3EFF-4B37-B8A5-289FD1C09E45}">
      <dgm:prSet/>
      <dgm:spPr/>
    </dgm:pt>
    <dgm:pt modelId="{5CBCB259-503B-4C53-AA6E-642132AD373C}">
      <dgm:prSet phldrT="[Text]" custT="1"/>
      <dgm:spPr/>
      <dgm:t>
        <a:bodyPr/>
        <a:lstStyle/>
        <a:p>
          <a:pPr>
            <a:buFont typeface="Symbol" panose="05050102010706020507" pitchFamily="18" charset="2"/>
            <a:buChar char=""/>
          </a:pPr>
          <a:r>
            <a:rPr lang="en-US" sz="1000"/>
            <a:t>Maintain global leadership in education for the information professions</a:t>
          </a:r>
        </a:p>
      </dgm:t>
    </dgm:pt>
    <dgm:pt modelId="{91C12CE3-710B-4F96-9213-4E4BABA593FD}" type="parTrans" cxnId="{FD3A3CC1-2A9E-453A-8E00-A028FBA4C2BF}">
      <dgm:prSet/>
      <dgm:spPr/>
      <dgm:t>
        <a:bodyPr/>
        <a:lstStyle/>
        <a:p>
          <a:endParaRPr lang="en-US"/>
        </a:p>
      </dgm:t>
    </dgm:pt>
    <dgm:pt modelId="{CE6BB31B-8382-44BA-92DC-BB7A3BAAFDB8}" type="sibTrans" cxnId="{FD3A3CC1-2A9E-453A-8E00-A028FBA4C2BF}">
      <dgm:prSet/>
      <dgm:spPr/>
      <dgm:t>
        <a:bodyPr/>
        <a:lstStyle/>
        <a:p>
          <a:endParaRPr lang="en-US"/>
        </a:p>
      </dgm:t>
    </dgm:pt>
    <dgm:pt modelId="{F7AF2A7E-F00E-4E75-95A3-C709371EDC95}">
      <dgm:prSet phldrT="[Text]"/>
      <dgm:spPr/>
      <dgm:t>
        <a:bodyPr/>
        <a:lstStyle/>
        <a:p>
          <a:r>
            <a:rPr lang="en-US"/>
            <a:t>Illinois Campus-Wide Learning Goals*</a:t>
          </a:r>
        </a:p>
      </dgm:t>
    </dgm:pt>
    <dgm:pt modelId="{5A6E5262-F3EB-4079-819E-83137BF78703}" type="parTrans" cxnId="{B8EA430B-2ADE-4B9B-97DB-8D59ABE9B162}">
      <dgm:prSet/>
      <dgm:spPr/>
    </dgm:pt>
    <dgm:pt modelId="{AB441A3D-9CB1-480A-8446-DD33D53EB1BF}" type="sibTrans" cxnId="{B8EA430B-2ADE-4B9B-97DB-8D59ABE9B162}">
      <dgm:prSet/>
      <dgm:spPr/>
    </dgm:pt>
    <dgm:pt modelId="{862046E7-88DE-4402-B08D-7B467F71F34B}">
      <dgm:prSet phldrT="[Text]" custT="1"/>
      <dgm:spPr/>
      <dgm:t>
        <a:bodyPr/>
        <a:lstStyle/>
        <a:p>
          <a:r>
            <a:rPr lang="en-US" sz="1000"/>
            <a:t>Intellectual Reasoning and Knowledge</a:t>
          </a:r>
        </a:p>
      </dgm:t>
    </dgm:pt>
    <dgm:pt modelId="{8655FA53-260E-4559-98CF-4A0F61D77D89}" type="parTrans" cxnId="{B76575FE-4817-461B-8196-B3E2CF2C2EB5}">
      <dgm:prSet/>
      <dgm:spPr/>
      <dgm:t>
        <a:bodyPr/>
        <a:lstStyle/>
        <a:p>
          <a:endParaRPr lang="en-US"/>
        </a:p>
      </dgm:t>
    </dgm:pt>
    <dgm:pt modelId="{DE17C61F-ED8F-4E26-AF34-BD625C305088}" type="sibTrans" cxnId="{B76575FE-4817-461B-8196-B3E2CF2C2EB5}">
      <dgm:prSet/>
      <dgm:spPr/>
      <dgm:t>
        <a:bodyPr/>
        <a:lstStyle/>
        <a:p>
          <a:endParaRPr lang="en-US"/>
        </a:p>
      </dgm:t>
    </dgm:pt>
    <dgm:pt modelId="{6B84B071-B851-4F74-8606-0D70D0F8AD05}">
      <dgm:prSet custT="1"/>
      <dgm:spPr/>
      <dgm:t>
        <a:bodyPr/>
        <a:lstStyle/>
        <a:p>
          <a:r>
            <a:rPr lang="en-US" sz="1000"/>
            <a:t>Creative Inquiry and Discovery</a:t>
          </a:r>
        </a:p>
      </dgm:t>
    </dgm:pt>
    <dgm:pt modelId="{43882876-B284-4317-97D0-F5086577F7D3}" type="parTrans" cxnId="{EAF9EC30-040D-4A76-A54A-28D0DAFE685F}">
      <dgm:prSet/>
      <dgm:spPr/>
      <dgm:t>
        <a:bodyPr/>
        <a:lstStyle/>
        <a:p>
          <a:endParaRPr lang="en-US"/>
        </a:p>
      </dgm:t>
    </dgm:pt>
    <dgm:pt modelId="{498DB35C-BE0E-49A5-9758-1B8CD9E8ED4E}" type="sibTrans" cxnId="{EAF9EC30-040D-4A76-A54A-28D0DAFE685F}">
      <dgm:prSet/>
      <dgm:spPr/>
      <dgm:t>
        <a:bodyPr/>
        <a:lstStyle/>
        <a:p>
          <a:endParaRPr lang="en-US"/>
        </a:p>
      </dgm:t>
    </dgm:pt>
    <dgm:pt modelId="{0264BB3C-E30D-43F6-A639-15412D916E0D}">
      <dgm:prSet custT="1"/>
      <dgm:spPr/>
      <dgm:t>
        <a:bodyPr/>
        <a:lstStyle/>
        <a:p>
          <a:r>
            <a:rPr lang="en-US" sz="1000"/>
            <a:t>Social Awareness and Cultural Understanding</a:t>
          </a:r>
        </a:p>
      </dgm:t>
    </dgm:pt>
    <dgm:pt modelId="{08BC29F2-8BE4-46DD-B67F-32F868259962}" type="parTrans" cxnId="{F4967F10-094A-4369-B2C6-E398DE055333}">
      <dgm:prSet/>
      <dgm:spPr/>
      <dgm:t>
        <a:bodyPr/>
        <a:lstStyle/>
        <a:p>
          <a:endParaRPr lang="en-US"/>
        </a:p>
      </dgm:t>
    </dgm:pt>
    <dgm:pt modelId="{B8C71B22-8BFB-4397-94A1-3810DDCC730F}" type="sibTrans" cxnId="{F4967F10-094A-4369-B2C6-E398DE055333}">
      <dgm:prSet/>
      <dgm:spPr/>
      <dgm:t>
        <a:bodyPr/>
        <a:lstStyle/>
        <a:p>
          <a:endParaRPr lang="en-US"/>
        </a:p>
      </dgm:t>
    </dgm:pt>
    <dgm:pt modelId="{6DDC191A-DCC3-4449-87C3-D4A17380406F}">
      <dgm:prSet custT="1"/>
      <dgm:spPr/>
      <dgm:t>
        <a:bodyPr/>
        <a:lstStyle/>
        <a:p>
          <a:r>
            <a:rPr lang="en-US" sz="1000"/>
            <a:t>Global Consciousness</a:t>
          </a:r>
        </a:p>
      </dgm:t>
    </dgm:pt>
    <dgm:pt modelId="{3257A21C-2BB0-434C-A4BB-FD0CCD3D2B22}" type="parTrans" cxnId="{DD8C044E-80BF-40E8-B95A-3A7D05387209}">
      <dgm:prSet/>
      <dgm:spPr/>
      <dgm:t>
        <a:bodyPr/>
        <a:lstStyle/>
        <a:p>
          <a:endParaRPr lang="en-US"/>
        </a:p>
      </dgm:t>
    </dgm:pt>
    <dgm:pt modelId="{F18DDB53-4B6E-4A3C-B432-A334F07C78B7}" type="sibTrans" cxnId="{DD8C044E-80BF-40E8-B95A-3A7D05387209}">
      <dgm:prSet/>
      <dgm:spPr/>
      <dgm:t>
        <a:bodyPr/>
        <a:lstStyle/>
        <a:p>
          <a:endParaRPr lang="en-US"/>
        </a:p>
      </dgm:t>
    </dgm:pt>
    <dgm:pt modelId="{8AEE797E-A993-4DF9-B517-9094FD125D4A}" type="pres">
      <dgm:prSet presAssocID="{8AE995D2-1E10-4CC8-9094-BC5B1ED65FD3}" presName="Name0" presStyleCnt="0">
        <dgm:presLayoutVars>
          <dgm:dir/>
          <dgm:animLvl val="lvl"/>
          <dgm:resizeHandles val="exact"/>
        </dgm:presLayoutVars>
      </dgm:prSet>
      <dgm:spPr/>
    </dgm:pt>
    <dgm:pt modelId="{FFC57C75-17CB-400D-85BE-5EA8343CE62F}" type="pres">
      <dgm:prSet presAssocID="{E25682DD-7E93-41FA-8FC3-528AB2B4B4B2}" presName="compositeNode" presStyleCnt="0">
        <dgm:presLayoutVars>
          <dgm:bulletEnabled val="1"/>
        </dgm:presLayoutVars>
      </dgm:prSet>
      <dgm:spPr/>
    </dgm:pt>
    <dgm:pt modelId="{D0B25F7E-BAE5-4282-BEA1-91CDB19CE269}" type="pres">
      <dgm:prSet presAssocID="{E25682DD-7E93-41FA-8FC3-528AB2B4B4B2}" presName="bgRect" presStyleLbl="node1" presStyleIdx="0" presStyleCnt="4"/>
      <dgm:spPr/>
    </dgm:pt>
    <dgm:pt modelId="{AB32F3F2-A4F4-463D-95FA-D933198F2E89}" type="pres">
      <dgm:prSet presAssocID="{E25682DD-7E93-41FA-8FC3-528AB2B4B4B2}" presName="parentNode" presStyleLbl="node1" presStyleIdx="0" presStyleCnt="4">
        <dgm:presLayoutVars>
          <dgm:chMax val="0"/>
          <dgm:bulletEnabled val="1"/>
        </dgm:presLayoutVars>
      </dgm:prSet>
      <dgm:spPr/>
    </dgm:pt>
    <dgm:pt modelId="{94CDDD52-6F7B-4B27-A747-D9A1ABD96EB6}" type="pres">
      <dgm:prSet presAssocID="{E25682DD-7E93-41FA-8FC3-528AB2B4B4B2}" presName="childNode" presStyleLbl="node1" presStyleIdx="0" presStyleCnt="4">
        <dgm:presLayoutVars>
          <dgm:bulletEnabled val="1"/>
        </dgm:presLayoutVars>
      </dgm:prSet>
      <dgm:spPr/>
    </dgm:pt>
    <dgm:pt modelId="{D1AF29FA-0B05-4E07-B045-8456BC0217E1}" type="pres">
      <dgm:prSet presAssocID="{6CD7CC91-E3B5-48A3-8130-348C964D796C}" presName="hSp" presStyleCnt="0"/>
      <dgm:spPr/>
    </dgm:pt>
    <dgm:pt modelId="{B469F934-A08E-4D03-B330-69DA2966567C}" type="pres">
      <dgm:prSet presAssocID="{6CD7CC91-E3B5-48A3-8130-348C964D796C}" presName="vProcSp" presStyleCnt="0"/>
      <dgm:spPr/>
    </dgm:pt>
    <dgm:pt modelId="{C6AA8D5D-D6CC-4D21-B861-A4509EF9BE3E}" type="pres">
      <dgm:prSet presAssocID="{6CD7CC91-E3B5-48A3-8130-348C964D796C}" presName="vSp1" presStyleCnt="0"/>
      <dgm:spPr/>
    </dgm:pt>
    <dgm:pt modelId="{3E28F6D1-A3B2-49ED-ABA8-4465B810C6EC}" type="pres">
      <dgm:prSet presAssocID="{6CD7CC91-E3B5-48A3-8130-348C964D796C}" presName="simulatedConn" presStyleLbl="solidFgAcc1" presStyleIdx="0" presStyleCnt="3"/>
      <dgm:spPr/>
    </dgm:pt>
    <dgm:pt modelId="{68CE09AA-53D6-4A99-B36A-703BF517CB46}" type="pres">
      <dgm:prSet presAssocID="{6CD7CC91-E3B5-48A3-8130-348C964D796C}" presName="vSp2" presStyleCnt="0"/>
      <dgm:spPr/>
    </dgm:pt>
    <dgm:pt modelId="{CB693820-62F3-4459-895E-74484C0026DF}" type="pres">
      <dgm:prSet presAssocID="{6CD7CC91-E3B5-48A3-8130-348C964D796C}" presName="sibTrans" presStyleCnt="0"/>
      <dgm:spPr/>
    </dgm:pt>
    <dgm:pt modelId="{F753D25E-BD75-4559-9990-05D4FC62CAFE}" type="pres">
      <dgm:prSet presAssocID="{F96BB584-B1F5-4980-8467-0ADF748276B9}" presName="compositeNode" presStyleCnt="0">
        <dgm:presLayoutVars>
          <dgm:bulletEnabled val="1"/>
        </dgm:presLayoutVars>
      </dgm:prSet>
      <dgm:spPr/>
    </dgm:pt>
    <dgm:pt modelId="{131C73B2-68AA-4DB4-97B1-435BD42ED4F5}" type="pres">
      <dgm:prSet presAssocID="{F96BB584-B1F5-4980-8467-0ADF748276B9}" presName="bgRect" presStyleLbl="node1" presStyleIdx="1" presStyleCnt="4"/>
      <dgm:spPr/>
    </dgm:pt>
    <dgm:pt modelId="{63BBE5F5-905A-4826-B44E-12A7325F150B}" type="pres">
      <dgm:prSet presAssocID="{F96BB584-B1F5-4980-8467-0ADF748276B9}" presName="parentNode" presStyleLbl="node1" presStyleIdx="1" presStyleCnt="4">
        <dgm:presLayoutVars>
          <dgm:chMax val="0"/>
          <dgm:bulletEnabled val="1"/>
        </dgm:presLayoutVars>
      </dgm:prSet>
      <dgm:spPr/>
    </dgm:pt>
    <dgm:pt modelId="{5378B80E-D7FF-467A-9301-461D653DD74E}" type="pres">
      <dgm:prSet presAssocID="{F96BB584-B1F5-4980-8467-0ADF748276B9}" presName="childNode" presStyleLbl="node1" presStyleIdx="1" presStyleCnt="4">
        <dgm:presLayoutVars>
          <dgm:bulletEnabled val="1"/>
        </dgm:presLayoutVars>
      </dgm:prSet>
      <dgm:spPr/>
    </dgm:pt>
    <dgm:pt modelId="{65BA7C37-E120-4B66-8F03-E7B735BDE2F5}" type="pres">
      <dgm:prSet presAssocID="{B12AAA89-D948-430B-A8CE-962AF62564F3}" presName="hSp" presStyleCnt="0"/>
      <dgm:spPr/>
    </dgm:pt>
    <dgm:pt modelId="{D312C636-6806-4299-92D6-E89E0978A8FE}" type="pres">
      <dgm:prSet presAssocID="{B12AAA89-D948-430B-A8CE-962AF62564F3}" presName="vProcSp" presStyleCnt="0"/>
      <dgm:spPr/>
    </dgm:pt>
    <dgm:pt modelId="{2275DCAC-CADC-42F1-B744-0AB4F46F2461}" type="pres">
      <dgm:prSet presAssocID="{B12AAA89-D948-430B-A8CE-962AF62564F3}" presName="vSp1" presStyleCnt="0"/>
      <dgm:spPr/>
    </dgm:pt>
    <dgm:pt modelId="{9F79F470-25DD-4EA8-A4EA-DBB16B6E92C4}" type="pres">
      <dgm:prSet presAssocID="{B12AAA89-D948-430B-A8CE-962AF62564F3}" presName="simulatedConn" presStyleLbl="solidFgAcc1" presStyleIdx="1" presStyleCnt="3"/>
      <dgm:spPr/>
    </dgm:pt>
    <dgm:pt modelId="{A76C3BCF-5856-40E5-BD10-F7396A450EF8}" type="pres">
      <dgm:prSet presAssocID="{B12AAA89-D948-430B-A8CE-962AF62564F3}" presName="vSp2" presStyleCnt="0"/>
      <dgm:spPr/>
    </dgm:pt>
    <dgm:pt modelId="{A3B80331-64D9-46D2-AC37-A863FB68C55F}" type="pres">
      <dgm:prSet presAssocID="{B12AAA89-D948-430B-A8CE-962AF62564F3}" presName="sibTrans" presStyleCnt="0"/>
      <dgm:spPr/>
    </dgm:pt>
    <dgm:pt modelId="{201E9EA4-5555-45B8-A65A-223D105578B0}" type="pres">
      <dgm:prSet presAssocID="{0D45BFC0-222F-4551-8128-A9DA1E930FA2}" presName="compositeNode" presStyleCnt="0">
        <dgm:presLayoutVars>
          <dgm:bulletEnabled val="1"/>
        </dgm:presLayoutVars>
      </dgm:prSet>
      <dgm:spPr/>
    </dgm:pt>
    <dgm:pt modelId="{0ADE905D-36A2-44DB-A30B-7579BCEC6D01}" type="pres">
      <dgm:prSet presAssocID="{0D45BFC0-222F-4551-8128-A9DA1E930FA2}" presName="bgRect" presStyleLbl="node1" presStyleIdx="2" presStyleCnt="4"/>
      <dgm:spPr/>
    </dgm:pt>
    <dgm:pt modelId="{37A8C51C-AB49-42FE-8940-640215DD86BE}" type="pres">
      <dgm:prSet presAssocID="{0D45BFC0-222F-4551-8128-A9DA1E930FA2}" presName="parentNode" presStyleLbl="node1" presStyleIdx="2" presStyleCnt="4">
        <dgm:presLayoutVars>
          <dgm:chMax val="0"/>
          <dgm:bulletEnabled val="1"/>
        </dgm:presLayoutVars>
      </dgm:prSet>
      <dgm:spPr/>
    </dgm:pt>
    <dgm:pt modelId="{D51DAD51-1F88-433A-8195-F671399E90A6}" type="pres">
      <dgm:prSet presAssocID="{0D45BFC0-222F-4551-8128-A9DA1E930FA2}" presName="childNode" presStyleLbl="node1" presStyleIdx="2" presStyleCnt="4">
        <dgm:presLayoutVars>
          <dgm:bulletEnabled val="1"/>
        </dgm:presLayoutVars>
      </dgm:prSet>
      <dgm:spPr/>
    </dgm:pt>
    <dgm:pt modelId="{415965B6-F7BA-4629-A884-C528F9B62CA4}" type="pres">
      <dgm:prSet presAssocID="{9C9CA09C-A05B-4DEE-A2A4-74A46110E65F}" presName="hSp" presStyleCnt="0"/>
      <dgm:spPr/>
    </dgm:pt>
    <dgm:pt modelId="{E2BA519D-178A-47A3-8DB5-834395899E3D}" type="pres">
      <dgm:prSet presAssocID="{9C9CA09C-A05B-4DEE-A2A4-74A46110E65F}" presName="vProcSp" presStyleCnt="0"/>
      <dgm:spPr/>
    </dgm:pt>
    <dgm:pt modelId="{1609ABA3-20EF-4326-9284-0FE4D0AEB898}" type="pres">
      <dgm:prSet presAssocID="{9C9CA09C-A05B-4DEE-A2A4-74A46110E65F}" presName="vSp1" presStyleCnt="0"/>
      <dgm:spPr/>
    </dgm:pt>
    <dgm:pt modelId="{82DA0900-6723-497B-9ECD-8273A45ABE42}" type="pres">
      <dgm:prSet presAssocID="{9C9CA09C-A05B-4DEE-A2A4-74A46110E65F}" presName="simulatedConn" presStyleLbl="solidFgAcc1" presStyleIdx="2" presStyleCnt="3"/>
      <dgm:spPr/>
    </dgm:pt>
    <dgm:pt modelId="{FBF19DF5-4C63-4848-A5B1-898BA16104FC}" type="pres">
      <dgm:prSet presAssocID="{9C9CA09C-A05B-4DEE-A2A4-74A46110E65F}" presName="vSp2" presStyleCnt="0"/>
      <dgm:spPr/>
    </dgm:pt>
    <dgm:pt modelId="{5CAE2B59-992A-4CD0-8014-EE710DE2CCD1}" type="pres">
      <dgm:prSet presAssocID="{9C9CA09C-A05B-4DEE-A2A4-74A46110E65F}" presName="sibTrans" presStyleCnt="0"/>
      <dgm:spPr/>
    </dgm:pt>
    <dgm:pt modelId="{3D77C427-4623-418D-844B-51C57BB2418E}" type="pres">
      <dgm:prSet presAssocID="{F7AF2A7E-F00E-4E75-95A3-C709371EDC95}" presName="compositeNode" presStyleCnt="0">
        <dgm:presLayoutVars>
          <dgm:bulletEnabled val="1"/>
        </dgm:presLayoutVars>
      </dgm:prSet>
      <dgm:spPr/>
    </dgm:pt>
    <dgm:pt modelId="{1BA5BAD8-46E3-4A61-8F62-27195B6FCD3D}" type="pres">
      <dgm:prSet presAssocID="{F7AF2A7E-F00E-4E75-95A3-C709371EDC95}" presName="bgRect" presStyleLbl="node1" presStyleIdx="3" presStyleCnt="4"/>
      <dgm:spPr/>
    </dgm:pt>
    <dgm:pt modelId="{FDA881FA-D525-4555-9574-16C846F45CA9}" type="pres">
      <dgm:prSet presAssocID="{F7AF2A7E-F00E-4E75-95A3-C709371EDC95}" presName="parentNode" presStyleLbl="node1" presStyleIdx="3" presStyleCnt="4">
        <dgm:presLayoutVars>
          <dgm:chMax val="0"/>
          <dgm:bulletEnabled val="1"/>
        </dgm:presLayoutVars>
      </dgm:prSet>
      <dgm:spPr/>
    </dgm:pt>
    <dgm:pt modelId="{AB124396-3C65-4D62-8B9B-8AE0756F0BCA}" type="pres">
      <dgm:prSet presAssocID="{F7AF2A7E-F00E-4E75-95A3-C709371EDC95}" presName="childNode" presStyleLbl="node1" presStyleIdx="3" presStyleCnt="4">
        <dgm:presLayoutVars>
          <dgm:bulletEnabled val="1"/>
        </dgm:presLayoutVars>
      </dgm:prSet>
      <dgm:spPr/>
    </dgm:pt>
  </dgm:ptLst>
  <dgm:cxnLst>
    <dgm:cxn modelId="{B8EA430B-2ADE-4B9B-97DB-8D59ABE9B162}" srcId="{8AE995D2-1E10-4CC8-9094-BC5B1ED65FD3}" destId="{F7AF2A7E-F00E-4E75-95A3-C709371EDC95}" srcOrd="3" destOrd="0" parTransId="{5A6E5262-F3EB-4079-819E-83137BF78703}" sibTransId="{AB441A3D-9CB1-480A-8446-DD33D53EB1BF}"/>
    <dgm:cxn modelId="{F4967F10-094A-4369-B2C6-E398DE055333}" srcId="{F7AF2A7E-F00E-4E75-95A3-C709371EDC95}" destId="{0264BB3C-E30D-43F6-A639-15412D916E0D}" srcOrd="2" destOrd="0" parTransId="{08BC29F2-8BE4-46DD-B67F-32F868259962}" sibTransId="{B8C71B22-8BFB-4397-94A1-3810DDCC730F}"/>
    <dgm:cxn modelId="{10539D1B-03E9-4A2A-AA09-E3E190206572}" type="presOf" srcId="{5CBCB259-503B-4C53-AA6E-642132AD373C}" destId="{D51DAD51-1F88-433A-8195-F671399E90A6}" srcOrd="0" destOrd="0" presId="urn:microsoft.com/office/officeart/2005/8/layout/hProcess7"/>
    <dgm:cxn modelId="{A021A722-D07F-47C2-ACD3-5C6C6AD0749B}" type="presOf" srcId="{81065617-8C17-410D-A773-CA62F23B0F11}" destId="{94CDDD52-6F7B-4B27-A747-D9A1ABD96EB6}" srcOrd="0" destOrd="2" presId="urn:microsoft.com/office/officeart/2005/8/layout/hProcess7"/>
    <dgm:cxn modelId="{9005FF27-F787-4870-8780-D00DB5537D75}" type="presOf" srcId="{0264BB3C-E30D-43F6-A639-15412D916E0D}" destId="{AB124396-3C65-4D62-8B9B-8AE0756F0BCA}" srcOrd="0" destOrd="2" presId="urn:microsoft.com/office/officeart/2005/8/layout/hProcess7"/>
    <dgm:cxn modelId="{5362C92F-D4A9-4090-8B92-640FD2601FA6}" type="presOf" srcId="{862046E7-88DE-4402-B08D-7B467F71F34B}" destId="{AB124396-3C65-4D62-8B9B-8AE0756F0BCA}" srcOrd="0" destOrd="0" presId="urn:microsoft.com/office/officeart/2005/8/layout/hProcess7"/>
    <dgm:cxn modelId="{EAF9EC30-040D-4A76-A54A-28D0DAFE685F}" srcId="{F7AF2A7E-F00E-4E75-95A3-C709371EDC95}" destId="{6B84B071-B851-4F74-8606-0D70D0F8AD05}" srcOrd="1" destOrd="0" parTransId="{43882876-B284-4317-97D0-F5086577F7D3}" sibTransId="{498DB35C-BE0E-49A5-9758-1B8CD9E8ED4E}"/>
    <dgm:cxn modelId="{9CA37232-AEEE-4759-AAA4-D8842A9B2560}" type="presOf" srcId="{F7AF2A7E-F00E-4E75-95A3-C709371EDC95}" destId="{1BA5BAD8-46E3-4A61-8F62-27195B6FCD3D}" srcOrd="0" destOrd="0" presId="urn:microsoft.com/office/officeart/2005/8/layout/hProcess7"/>
    <dgm:cxn modelId="{0BAF3933-378F-4CCB-AD02-221C633DF185}" type="presOf" srcId="{F96BB584-B1F5-4980-8467-0ADF748276B9}" destId="{131C73B2-68AA-4DB4-97B1-435BD42ED4F5}" srcOrd="0" destOrd="0" presId="urn:microsoft.com/office/officeart/2005/8/layout/hProcess7"/>
    <dgm:cxn modelId="{25423C35-CC0B-4106-B87D-51C0427C1680}" srcId="{F96BB584-B1F5-4980-8467-0ADF748276B9}" destId="{DBE6C7FE-9E7C-4310-8F05-45C04A428B40}" srcOrd="0" destOrd="0" parTransId="{0B081983-EF3D-4136-84AF-758A44138E0C}" sibTransId="{41DCFA2F-0268-4D48-B9D2-C030CBEF86EC}"/>
    <dgm:cxn modelId="{F4FA5B3D-73FA-4EF4-B040-CB5145FAD0A0}" type="presOf" srcId="{0D45BFC0-222F-4551-8128-A9DA1E930FA2}" destId="{0ADE905D-36A2-44DB-A30B-7579BCEC6D01}" srcOrd="0" destOrd="0" presId="urn:microsoft.com/office/officeart/2005/8/layout/hProcess7"/>
    <dgm:cxn modelId="{993ED13F-3EFF-4B37-B8A5-289FD1C09E45}" srcId="{8AE995D2-1E10-4CC8-9094-BC5B1ED65FD3}" destId="{0D45BFC0-222F-4551-8128-A9DA1E930FA2}" srcOrd="2" destOrd="0" parTransId="{3514F53C-E040-4D96-AABE-D907DAB85907}" sibTransId="{9C9CA09C-A05B-4DEE-A2A4-74A46110E65F}"/>
    <dgm:cxn modelId="{55E93B42-B85F-473D-B9B2-C7BC011FAEDB}" type="presOf" srcId="{F7AF2A7E-F00E-4E75-95A3-C709371EDC95}" destId="{FDA881FA-D525-4555-9574-16C846F45CA9}" srcOrd="1" destOrd="0" presId="urn:microsoft.com/office/officeart/2005/8/layout/hProcess7"/>
    <dgm:cxn modelId="{DD8C044E-80BF-40E8-B95A-3A7D05387209}" srcId="{F7AF2A7E-F00E-4E75-95A3-C709371EDC95}" destId="{6DDC191A-DCC3-4449-87C3-D4A17380406F}" srcOrd="3" destOrd="0" parTransId="{3257A21C-2BB0-434C-A4BB-FD0CCD3D2B22}" sibTransId="{F18DDB53-4B6E-4A3C-B432-A334F07C78B7}"/>
    <dgm:cxn modelId="{B9566B56-71CD-46B5-A258-4857221A3DD2}" type="presOf" srcId="{8AE995D2-1E10-4CC8-9094-BC5B1ED65FD3}" destId="{8AEE797E-A993-4DF9-B517-9094FD125D4A}" srcOrd="0" destOrd="0" presId="urn:microsoft.com/office/officeart/2005/8/layout/hProcess7"/>
    <dgm:cxn modelId="{86D5D75B-369A-4133-9ABA-357999235D7B}" type="presOf" srcId="{B4705ECE-08FC-49B2-B323-56BB107DE027}" destId="{94CDDD52-6F7B-4B27-A747-D9A1ABD96EB6}" srcOrd="0" destOrd="1" presId="urn:microsoft.com/office/officeart/2005/8/layout/hProcess7"/>
    <dgm:cxn modelId="{189F245D-2764-4413-AB8B-1545A315C4D0}" srcId="{E25682DD-7E93-41FA-8FC3-528AB2B4B4B2}" destId="{E8567730-11EC-4DCB-905D-EB60CFF55FF9}" srcOrd="0" destOrd="0" parTransId="{6D00CEF0-9753-48EB-AFAC-EBD89F69FC12}" sibTransId="{FA8ECA1D-B4A4-4B30-93C8-ABFFFB502EAC}"/>
    <dgm:cxn modelId="{5FF35862-89B9-43B0-AC1F-6F4503FCF0FD}" type="presOf" srcId="{E25682DD-7E93-41FA-8FC3-528AB2B4B4B2}" destId="{AB32F3F2-A4F4-463D-95FA-D933198F2E89}" srcOrd="1" destOrd="0" presId="urn:microsoft.com/office/officeart/2005/8/layout/hProcess7"/>
    <dgm:cxn modelId="{B08FA470-49CD-41AE-A9E5-E513F249475E}" srcId="{8AE995D2-1E10-4CC8-9094-BC5B1ED65FD3}" destId="{E25682DD-7E93-41FA-8FC3-528AB2B4B4B2}" srcOrd="0" destOrd="0" parTransId="{5637F7F0-F895-4495-872E-C3D20C9C5B0B}" sibTransId="{6CD7CC91-E3B5-48A3-8130-348C964D796C}"/>
    <dgm:cxn modelId="{D7AD4D82-17DB-45B9-B9EE-A592D04B956B}" srcId="{8AE995D2-1E10-4CC8-9094-BC5B1ED65FD3}" destId="{F96BB584-B1F5-4980-8467-0ADF748276B9}" srcOrd="1" destOrd="0" parTransId="{A222556B-2AE9-41AE-AA12-B9D0D12418F9}" sibTransId="{B12AAA89-D948-430B-A8CE-962AF62564F3}"/>
    <dgm:cxn modelId="{A8ED299C-08F3-4AE4-A94C-8D6DD85A898F}" type="presOf" srcId="{DBE6C7FE-9E7C-4310-8F05-45C04A428B40}" destId="{5378B80E-D7FF-467A-9301-461D653DD74E}" srcOrd="0" destOrd="0" presId="urn:microsoft.com/office/officeart/2005/8/layout/hProcess7"/>
    <dgm:cxn modelId="{8CD8F79F-C514-4D62-8563-B0A4ED90B868}" type="presOf" srcId="{E25682DD-7E93-41FA-8FC3-528AB2B4B4B2}" destId="{D0B25F7E-BAE5-4282-BEA1-91CDB19CE269}" srcOrd="0" destOrd="0" presId="urn:microsoft.com/office/officeart/2005/8/layout/hProcess7"/>
    <dgm:cxn modelId="{0A597BA4-C9B2-422C-9027-DD48EBA6B1F6}" type="presOf" srcId="{F96BB584-B1F5-4980-8467-0ADF748276B9}" destId="{63BBE5F5-905A-4826-B44E-12A7325F150B}" srcOrd="1" destOrd="0" presId="urn:microsoft.com/office/officeart/2005/8/layout/hProcess7"/>
    <dgm:cxn modelId="{8C9A14A5-35A5-4056-846B-7DF308B484DE}" type="presOf" srcId="{E8567730-11EC-4DCB-905D-EB60CFF55FF9}" destId="{94CDDD52-6F7B-4B27-A747-D9A1ABD96EB6}" srcOrd="0" destOrd="0" presId="urn:microsoft.com/office/officeart/2005/8/layout/hProcess7"/>
    <dgm:cxn modelId="{96D146A9-E678-445B-8105-1B3C2F1BCE43}" srcId="{E25682DD-7E93-41FA-8FC3-528AB2B4B4B2}" destId="{81065617-8C17-410D-A773-CA62F23B0F11}" srcOrd="2" destOrd="0" parTransId="{7FDB4A6A-8BCE-43B3-AB3E-1552B6DA2EC5}" sibTransId="{4E8C6CD5-F8C2-42F7-A48C-35CBC234F6DD}"/>
    <dgm:cxn modelId="{A5B002B9-4018-42BF-99B3-0389FE9A61E3}" type="presOf" srcId="{0D45BFC0-222F-4551-8128-A9DA1E930FA2}" destId="{37A8C51C-AB49-42FE-8940-640215DD86BE}" srcOrd="1" destOrd="0" presId="urn:microsoft.com/office/officeart/2005/8/layout/hProcess7"/>
    <dgm:cxn modelId="{FD3A3CC1-2A9E-453A-8E00-A028FBA4C2BF}" srcId="{0D45BFC0-222F-4551-8128-A9DA1E930FA2}" destId="{5CBCB259-503B-4C53-AA6E-642132AD373C}" srcOrd="0" destOrd="0" parTransId="{91C12CE3-710B-4F96-9213-4E4BABA593FD}" sibTransId="{CE6BB31B-8382-44BA-92DC-BB7A3BAAFDB8}"/>
    <dgm:cxn modelId="{9A6261E8-6768-4B9E-A72A-DD2904D604D2}" srcId="{E25682DD-7E93-41FA-8FC3-528AB2B4B4B2}" destId="{B4705ECE-08FC-49B2-B323-56BB107DE027}" srcOrd="1" destOrd="0" parTransId="{EE22D115-AE73-4E69-8B22-C361A7AED8CB}" sibTransId="{BDA5FEAA-1698-4B7C-B771-F3B440CDCB74}"/>
    <dgm:cxn modelId="{D0779DED-AD28-4C8C-AE38-D450B3D6FA51}" type="presOf" srcId="{6DDC191A-DCC3-4449-87C3-D4A17380406F}" destId="{AB124396-3C65-4D62-8B9B-8AE0756F0BCA}" srcOrd="0" destOrd="3" presId="urn:microsoft.com/office/officeart/2005/8/layout/hProcess7"/>
    <dgm:cxn modelId="{B76575FE-4817-461B-8196-B3E2CF2C2EB5}" srcId="{F7AF2A7E-F00E-4E75-95A3-C709371EDC95}" destId="{862046E7-88DE-4402-B08D-7B467F71F34B}" srcOrd="0" destOrd="0" parTransId="{8655FA53-260E-4559-98CF-4A0F61D77D89}" sibTransId="{DE17C61F-ED8F-4E26-AF34-BD625C305088}"/>
    <dgm:cxn modelId="{4F11A5FE-DD0A-4E2C-9235-A90E8246A53D}" type="presOf" srcId="{6B84B071-B851-4F74-8606-0D70D0F8AD05}" destId="{AB124396-3C65-4D62-8B9B-8AE0756F0BCA}" srcOrd="0" destOrd="1" presId="urn:microsoft.com/office/officeart/2005/8/layout/hProcess7"/>
    <dgm:cxn modelId="{61119D4E-E9B2-4DE0-88FD-525AB7F75CA7}" type="presParOf" srcId="{8AEE797E-A993-4DF9-B517-9094FD125D4A}" destId="{FFC57C75-17CB-400D-85BE-5EA8343CE62F}" srcOrd="0" destOrd="0" presId="urn:microsoft.com/office/officeart/2005/8/layout/hProcess7"/>
    <dgm:cxn modelId="{4EF15D58-F91C-4561-9D41-278AC774E1F5}" type="presParOf" srcId="{FFC57C75-17CB-400D-85BE-5EA8343CE62F}" destId="{D0B25F7E-BAE5-4282-BEA1-91CDB19CE269}" srcOrd="0" destOrd="0" presId="urn:microsoft.com/office/officeart/2005/8/layout/hProcess7"/>
    <dgm:cxn modelId="{027E69EC-4918-46E3-8ED3-73771D75C490}" type="presParOf" srcId="{FFC57C75-17CB-400D-85BE-5EA8343CE62F}" destId="{AB32F3F2-A4F4-463D-95FA-D933198F2E89}" srcOrd="1" destOrd="0" presId="urn:microsoft.com/office/officeart/2005/8/layout/hProcess7"/>
    <dgm:cxn modelId="{F86B24F3-7603-47EA-9678-F4AF5633114C}" type="presParOf" srcId="{FFC57C75-17CB-400D-85BE-5EA8343CE62F}" destId="{94CDDD52-6F7B-4B27-A747-D9A1ABD96EB6}" srcOrd="2" destOrd="0" presId="urn:microsoft.com/office/officeart/2005/8/layout/hProcess7"/>
    <dgm:cxn modelId="{7851A89C-B79E-4809-BFEA-A98AA5B94468}" type="presParOf" srcId="{8AEE797E-A993-4DF9-B517-9094FD125D4A}" destId="{D1AF29FA-0B05-4E07-B045-8456BC0217E1}" srcOrd="1" destOrd="0" presId="urn:microsoft.com/office/officeart/2005/8/layout/hProcess7"/>
    <dgm:cxn modelId="{9F200178-F8F1-427C-92FD-1271E8120D0E}" type="presParOf" srcId="{8AEE797E-A993-4DF9-B517-9094FD125D4A}" destId="{B469F934-A08E-4D03-B330-69DA2966567C}" srcOrd="2" destOrd="0" presId="urn:microsoft.com/office/officeart/2005/8/layout/hProcess7"/>
    <dgm:cxn modelId="{CE5DE1C9-98B3-4C61-8E80-5C973F8A72FF}" type="presParOf" srcId="{B469F934-A08E-4D03-B330-69DA2966567C}" destId="{C6AA8D5D-D6CC-4D21-B861-A4509EF9BE3E}" srcOrd="0" destOrd="0" presId="urn:microsoft.com/office/officeart/2005/8/layout/hProcess7"/>
    <dgm:cxn modelId="{76AB58B0-9E75-4B11-80C9-41CC8259E615}" type="presParOf" srcId="{B469F934-A08E-4D03-B330-69DA2966567C}" destId="{3E28F6D1-A3B2-49ED-ABA8-4465B810C6EC}" srcOrd="1" destOrd="0" presId="urn:microsoft.com/office/officeart/2005/8/layout/hProcess7"/>
    <dgm:cxn modelId="{0227B6B1-C666-4EF1-811C-26FA07B1FB0B}" type="presParOf" srcId="{B469F934-A08E-4D03-B330-69DA2966567C}" destId="{68CE09AA-53D6-4A99-B36A-703BF517CB46}" srcOrd="2" destOrd="0" presId="urn:microsoft.com/office/officeart/2005/8/layout/hProcess7"/>
    <dgm:cxn modelId="{C48ACECB-14FF-4160-974E-08CEE67AFC07}" type="presParOf" srcId="{8AEE797E-A993-4DF9-B517-9094FD125D4A}" destId="{CB693820-62F3-4459-895E-74484C0026DF}" srcOrd="3" destOrd="0" presId="urn:microsoft.com/office/officeart/2005/8/layout/hProcess7"/>
    <dgm:cxn modelId="{3E1ED6EC-5118-42C7-A3B4-8056A574888E}" type="presParOf" srcId="{8AEE797E-A993-4DF9-B517-9094FD125D4A}" destId="{F753D25E-BD75-4559-9990-05D4FC62CAFE}" srcOrd="4" destOrd="0" presId="urn:microsoft.com/office/officeart/2005/8/layout/hProcess7"/>
    <dgm:cxn modelId="{9DD8CC34-52D4-45FC-A9C1-69EFDC9FCE6E}" type="presParOf" srcId="{F753D25E-BD75-4559-9990-05D4FC62CAFE}" destId="{131C73B2-68AA-4DB4-97B1-435BD42ED4F5}" srcOrd="0" destOrd="0" presId="urn:microsoft.com/office/officeart/2005/8/layout/hProcess7"/>
    <dgm:cxn modelId="{966823E1-9B8A-4EA5-A324-6E6B54AFC1D6}" type="presParOf" srcId="{F753D25E-BD75-4559-9990-05D4FC62CAFE}" destId="{63BBE5F5-905A-4826-B44E-12A7325F150B}" srcOrd="1" destOrd="0" presId="urn:microsoft.com/office/officeart/2005/8/layout/hProcess7"/>
    <dgm:cxn modelId="{024F1080-7D56-4B2E-B4E0-6CFBDA30F108}" type="presParOf" srcId="{F753D25E-BD75-4559-9990-05D4FC62CAFE}" destId="{5378B80E-D7FF-467A-9301-461D653DD74E}" srcOrd="2" destOrd="0" presId="urn:microsoft.com/office/officeart/2005/8/layout/hProcess7"/>
    <dgm:cxn modelId="{7EDBCDCC-29FD-4EF2-AE45-061085182800}" type="presParOf" srcId="{8AEE797E-A993-4DF9-B517-9094FD125D4A}" destId="{65BA7C37-E120-4B66-8F03-E7B735BDE2F5}" srcOrd="5" destOrd="0" presId="urn:microsoft.com/office/officeart/2005/8/layout/hProcess7"/>
    <dgm:cxn modelId="{55CA4BD7-4091-4BC3-A64E-DF200BAD8B25}" type="presParOf" srcId="{8AEE797E-A993-4DF9-B517-9094FD125D4A}" destId="{D312C636-6806-4299-92D6-E89E0978A8FE}" srcOrd="6" destOrd="0" presId="urn:microsoft.com/office/officeart/2005/8/layout/hProcess7"/>
    <dgm:cxn modelId="{1FF8F634-4B6C-496F-BC5D-959D63CBC527}" type="presParOf" srcId="{D312C636-6806-4299-92D6-E89E0978A8FE}" destId="{2275DCAC-CADC-42F1-B744-0AB4F46F2461}" srcOrd="0" destOrd="0" presId="urn:microsoft.com/office/officeart/2005/8/layout/hProcess7"/>
    <dgm:cxn modelId="{B42B4E4E-EB76-4A25-80A0-DACDAD64DC42}" type="presParOf" srcId="{D312C636-6806-4299-92D6-E89E0978A8FE}" destId="{9F79F470-25DD-4EA8-A4EA-DBB16B6E92C4}" srcOrd="1" destOrd="0" presId="urn:microsoft.com/office/officeart/2005/8/layout/hProcess7"/>
    <dgm:cxn modelId="{D3BD6F92-ED5A-46E4-9882-A49EB1EDF856}" type="presParOf" srcId="{D312C636-6806-4299-92D6-E89E0978A8FE}" destId="{A76C3BCF-5856-40E5-BD10-F7396A450EF8}" srcOrd="2" destOrd="0" presId="urn:microsoft.com/office/officeart/2005/8/layout/hProcess7"/>
    <dgm:cxn modelId="{45ED72EA-1F52-419A-95A7-1A095DCB004B}" type="presParOf" srcId="{8AEE797E-A993-4DF9-B517-9094FD125D4A}" destId="{A3B80331-64D9-46D2-AC37-A863FB68C55F}" srcOrd="7" destOrd="0" presId="urn:microsoft.com/office/officeart/2005/8/layout/hProcess7"/>
    <dgm:cxn modelId="{95D77B7A-074F-4489-BCFA-AD870F44D2EA}" type="presParOf" srcId="{8AEE797E-A993-4DF9-B517-9094FD125D4A}" destId="{201E9EA4-5555-45B8-A65A-223D105578B0}" srcOrd="8" destOrd="0" presId="urn:microsoft.com/office/officeart/2005/8/layout/hProcess7"/>
    <dgm:cxn modelId="{9BC438EB-2F38-44B6-9397-BCD8D1BDF4A7}" type="presParOf" srcId="{201E9EA4-5555-45B8-A65A-223D105578B0}" destId="{0ADE905D-36A2-44DB-A30B-7579BCEC6D01}" srcOrd="0" destOrd="0" presId="urn:microsoft.com/office/officeart/2005/8/layout/hProcess7"/>
    <dgm:cxn modelId="{F4E83201-F81F-47DE-B5E0-8C24818AB19B}" type="presParOf" srcId="{201E9EA4-5555-45B8-A65A-223D105578B0}" destId="{37A8C51C-AB49-42FE-8940-640215DD86BE}" srcOrd="1" destOrd="0" presId="urn:microsoft.com/office/officeart/2005/8/layout/hProcess7"/>
    <dgm:cxn modelId="{9DAB992B-2FDC-4919-ACD7-873C6E84273B}" type="presParOf" srcId="{201E9EA4-5555-45B8-A65A-223D105578B0}" destId="{D51DAD51-1F88-433A-8195-F671399E90A6}" srcOrd="2" destOrd="0" presId="urn:microsoft.com/office/officeart/2005/8/layout/hProcess7"/>
    <dgm:cxn modelId="{2FB1E5D6-B680-4179-A096-8999373C6F03}" type="presParOf" srcId="{8AEE797E-A993-4DF9-B517-9094FD125D4A}" destId="{415965B6-F7BA-4629-A884-C528F9B62CA4}" srcOrd="9" destOrd="0" presId="urn:microsoft.com/office/officeart/2005/8/layout/hProcess7"/>
    <dgm:cxn modelId="{D97EC2F5-C72E-42B2-A08F-5819BAC0C2E8}" type="presParOf" srcId="{8AEE797E-A993-4DF9-B517-9094FD125D4A}" destId="{E2BA519D-178A-47A3-8DB5-834395899E3D}" srcOrd="10" destOrd="0" presId="urn:microsoft.com/office/officeart/2005/8/layout/hProcess7"/>
    <dgm:cxn modelId="{BA6A7DEB-9AA1-48A1-B771-1ABB692DE78F}" type="presParOf" srcId="{E2BA519D-178A-47A3-8DB5-834395899E3D}" destId="{1609ABA3-20EF-4326-9284-0FE4D0AEB898}" srcOrd="0" destOrd="0" presId="urn:microsoft.com/office/officeart/2005/8/layout/hProcess7"/>
    <dgm:cxn modelId="{F463B3F5-D66E-408D-B9DD-30C325730C7E}" type="presParOf" srcId="{E2BA519D-178A-47A3-8DB5-834395899E3D}" destId="{82DA0900-6723-497B-9ECD-8273A45ABE42}" srcOrd="1" destOrd="0" presId="urn:microsoft.com/office/officeart/2005/8/layout/hProcess7"/>
    <dgm:cxn modelId="{F57C5525-1011-4F88-BE40-D3498BCB829F}" type="presParOf" srcId="{E2BA519D-178A-47A3-8DB5-834395899E3D}" destId="{FBF19DF5-4C63-4848-A5B1-898BA16104FC}" srcOrd="2" destOrd="0" presId="urn:microsoft.com/office/officeart/2005/8/layout/hProcess7"/>
    <dgm:cxn modelId="{308FF512-68CD-4454-8858-E9E6856380D8}" type="presParOf" srcId="{8AEE797E-A993-4DF9-B517-9094FD125D4A}" destId="{5CAE2B59-992A-4CD0-8014-EE710DE2CCD1}" srcOrd="11" destOrd="0" presId="urn:microsoft.com/office/officeart/2005/8/layout/hProcess7"/>
    <dgm:cxn modelId="{BC35E3B6-6CB6-46E4-A421-49DEFEF3898B}" type="presParOf" srcId="{8AEE797E-A993-4DF9-B517-9094FD125D4A}" destId="{3D77C427-4623-418D-844B-51C57BB2418E}" srcOrd="12" destOrd="0" presId="urn:microsoft.com/office/officeart/2005/8/layout/hProcess7"/>
    <dgm:cxn modelId="{3BB04483-1B1C-438D-AA21-2C4D6801A532}" type="presParOf" srcId="{3D77C427-4623-418D-844B-51C57BB2418E}" destId="{1BA5BAD8-46E3-4A61-8F62-27195B6FCD3D}" srcOrd="0" destOrd="0" presId="urn:microsoft.com/office/officeart/2005/8/layout/hProcess7"/>
    <dgm:cxn modelId="{B6BBE07C-47FB-4C08-8284-8E4147A645EA}" type="presParOf" srcId="{3D77C427-4623-418D-844B-51C57BB2418E}" destId="{FDA881FA-D525-4555-9574-16C846F45CA9}" srcOrd="1" destOrd="0" presId="urn:microsoft.com/office/officeart/2005/8/layout/hProcess7"/>
    <dgm:cxn modelId="{18F7AC97-D822-497C-8D28-CD97262497FB}" type="presParOf" srcId="{3D77C427-4623-418D-844B-51C57BB2418E}" destId="{AB124396-3C65-4D62-8B9B-8AE0756F0BCA}" srcOrd="2" destOrd="0" presId="urn:microsoft.com/office/officeart/2005/8/layout/hProcess7"/>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5F7E-BAE5-4282-BEA1-91CDB19CE269}">
      <dsp:nvSpPr>
        <dsp:cNvPr id="0" name=""/>
        <dsp:cNvSpPr/>
      </dsp:nvSpPr>
      <dsp:spPr>
        <a:xfrm>
          <a:off x="2541"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MS/LIS Learning Outcomes </a:t>
          </a:r>
        </a:p>
      </dsp:txBody>
      <dsp:txXfrm rot="16200000">
        <a:off x="-596806" y="709194"/>
        <a:ext cx="1504485" cy="305789"/>
      </dsp:txXfrm>
    </dsp:sp>
    <dsp:sp modelId="{94CDDD52-6F7B-4B27-A747-D9A1ABD96EB6}">
      <dsp:nvSpPr>
        <dsp:cNvPr id="0" name=""/>
        <dsp:cNvSpPr/>
      </dsp:nvSpPr>
      <dsp:spPr>
        <a:xfrm>
          <a:off x="308331"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Font typeface="Symbol" panose="05050102010706020507" pitchFamily="18" charset="2"/>
            <a:buNone/>
          </a:pPr>
          <a:r>
            <a:rPr lang="en-US" sz="800" kern="1200"/>
            <a:t>Apply foundational concepts, theories, and principles to problems of information organization and access.</a:t>
          </a:r>
        </a:p>
        <a:p>
          <a:pPr marL="0" lvl="0" indent="0" algn="l" defTabSz="355600">
            <a:lnSpc>
              <a:spcPct val="90000"/>
            </a:lnSpc>
            <a:spcBef>
              <a:spcPct val="0"/>
            </a:spcBef>
            <a:spcAft>
              <a:spcPct val="35000"/>
            </a:spcAft>
            <a:buFont typeface="Symbol" panose="05050102010706020507" pitchFamily="18" charset="2"/>
            <a:buNone/>
          </a:pPr>
          <a:r>
            <a:rPr lang="en-US" sz="800" kern="1200"/>
            <a:t>Compare and critique contemporary information practices, structures, and standards in relation to historical and global alternatives.</a:t>
          </a:r>
        </a:p>
        <a:p>
          <a:pPr marL="0" lvl="0" indent="0" algn="l" defTabSz="355600">
            <a:lnSpc>
              <a:spcPct val="90000"/>
            </a:lnSpc>
            <a:spcBef>
              <a:spcPct val="0"/>
            </a:spcBef>
            <a:spcAft>
              <a:spcPct val="35000"/>
            </a:spcAft>
            <a:buFont typeface="Symbol" panose="05050102010706020507" pitchFamily="18" charset="2"/>
            <a:buNone/>
          </a:pPr>
          <a:r>
            <a:rPr lang="en-US" sz="800" kern="1200"/>
            <a:t>Apply core ethical principles to professional practice.</a:t>
          </a:r>
        </a:p>
      </dsp:txBody>
      <dsp:txXfrm>
        <a:off x="308331" y="109846"/>
        <a:ext cx="1139067" cy="1834738"/>
      </dsp:txXfrm>
    </dsp:sp>
    <dsp:sp modelId="{131C73B2-68AA-4DB4-97B1-435BD42ED4F5}">
      <dsp:nvSpPr>
        <dsp:cNvPr id="0" name=""/>
        <dsp:cNvSpPr/>
      </dsp:nvSpPr>
      <dsp:spPr>
        <a:xfrm>
          <a:off x="1585004"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MS/LIS Program Objective</a:t>
          </a:r>
        </a:p>
      </dsp:txBody>
      <dsp:txXfrm rot="16200000">
        <a:off x="985656" y="709194"/>
        <a:ext cx="1504485" cy="305789"/>
      </dsp:txXfrm>
    </dsp:sp>
    <dsp:sp modelId="{3E28F6D1-A3B2-49ED-ABA8-4465B810C6EC}">
      <dsp:nvSpPr>
        <dsp:cNvPr id="0" name=""/>
        <dsp:cNvSpPr/>
      </dsp:nvSpPr>
      <dsp:spPr>
        <a:xfrm rot="5400000">
          <a:off x="1457810" y="1568291"/>
          <a:ext cx="269677" cy="229342"/>
        </a:xfrm>
        <a:prstGeom prst="flowChartExtra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5378B80E-D7FF-467A-9301-461D653DD74E}">
      <dsp:nvSpPr>
        <dsp:cNvPr id="0" name=""/>
        <dsp:cNvSpPr/>
      </dsp:nvSpPr>
      <dsp:spPr>
        <a:xfrm>
          <a:off x="1890794"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n-US" sz="1000" kern="1200"/>
            <a:t>Maintain global leadership in education for the information professions</a:t>
          </a:r>
        </a:p>
      </dsp:txBody>
      <dsp:txXfrm>
        <a:off x="1890794" y="109846"/>
        <a:ext cx="1139067" cy="1834738"/>
      </dsp:txXfrm>
    </dsp:sp>
    <dsp:sp modelId="{0ADE905D-36A2-44DB-A30B-7579BCEC6D01}">
      <dsp:nvSpPr>
        <dsp:cNvPr id="0" name=""/>
        <dsp:cNvSpPr/>
      </dsp:nvSpPr>
      <dsp:spPr>
        <a:xfrm>
          <a:off x="3167466"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iSchool Goals </a:t>
          </a:r>
        </a:p>
      </dsp:txBody>
      <dsp:txXfrm rot="16200000">
        <a:off x="2568118" y="709194"/>
        <a:ext cx="1504485" cy="305789"/>
      </dsp:txXfrm>
    </dsp:sp>
    <dsp:sp modelId="{9F79F470-25DD-4EA8-A4EA-DBB16B6E92C4}">
      <dsp:nvSpPr>
        <dsp:cNvPr id="0" name=""/>
        <dsp:cNvSpPr/>
      </dsp:nvSpPr>
      <dsp:spPr>
        <a:xfrm rot="5400000">
          <a:off x="3040272" y="1568291"/>
          <a:ext cx="269677" cy="229342"/>
        </a:xfrm>
        <a:prstGeom prst="flowChartExtra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51DAD51-1F88-433A-8195-F671399E90A6}">
      <dsp:nvSpPr>
        <dsp:cNvPr id="0" name=""/>
        <dsp:cNvSpPr/>
      </dsp:nvSpPr>
      <dsp:spPr>
        <a:xfrm>
          <a:off x="3473256"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n-US" sz="1000" kern="1200"/>
            <a:t>Maintain global leadership in education for the information professions</a:t>
          </a:r>
        </a:p>
      </dsp:txBody>
      <dsp:txXfrm>
        <a:off x="3473256" y="109846"/>
        <a:ext cx="1139067" cy="1834738"/>
      </dsp:txXfrm>
    </dsp:sp>
    <dsp:sp modelId="{1BA5BAD8-46E3-4A61-8F62-27195B6FCD3D}">
      <dsp:nvSpPr>
        <dsp:cNvPr id="0" name=""/>
        <dsp:cNvSpPr/>
      </dsp:nvSpPr>
      <dsp:spPr>
        <a:xfrm>
          <a:off x="4749928" y="109846"/>
          <a:ext cx="1528949" cy="1834738"/>
        </a:xfrm>
        <a:prstGeom prst="roundRect">
          <a:avLst>
            <a:gd name="adj" fmla="val 5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Illinois Campus-Wide Learning Goals*</a:t>
          </a:r>
        </a:p>
      </dsp:txBody>
      <dsp:txXfrm rot="16200000">
        <a:off x="4150580" y="709194"/>
        <a:ext cx="1504485" cy="305789"/>
      </dsp:txXfrm>
    </dsp:sp>
    <dsp:sp modelId="{82DA0900-6723-497B-9ECD-8273A45ABE42}">
      <dsp:nvSpPr>
        <dsp:cNvPr id="0" name=""/>
        <dsp:cNvSpPr/>
      </dsp:nvSpPr>
      <dsp:spPr>
        <a:xfrm rot="5400000">
          <a:off x="4622735" y="1568291"/>
          <a:ext cx="269677" cy="229342"/>
        </a:xfrm>
        <a:prstGeom prst="flowChartExtra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AB124396-3C65-4D62-8B9B-8AE0756F0BCA}">
      <dsp:nvSpPr>
        <dsp:cNvPr id="0" name=""/>
        <dsp:cNvSpPr/>
      </dsp:nvSpPr>
      <dsp:spPr>
        <a:xfrm>
          <a:off x="5055718" y="109846"/>
          <a:ext cx="1139067" cy="1834738"/>
        </a:xfrm>
        <a:prstGeom prst="rect">
          <a:avLst/>
        </a:prstGeom>
        <a:noFill/>
        <a:ln>
          <a:noFill/>
        </a:ln>
        <a:effectLst>
          <a:outerShdw blurRad="40000" dist="20000" dir="5400000" rotWithShape="0">
            <a:srgbClr val="000000">
              <a:alpha val="38000"/>
            </a:srgbClr>
          </a:outerShdw>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4290" rIns="0" bIns="0" numCol="1" spcCol="1270" anchor="t" anchorCtr="0">
          <a:noAutofit/>
        </a:bodyPr>
        <a:lstStyle/>
        <a:p>
          <a:pPr marL="0" lvl="0" indent="0" algn="l" defTabSz="444500">
            <a:lnSpc>
              <a:spcPct val="90000"/>
            </a:lnSpc>
            <a:spcBef>
              <a:spcPct val="0"/>
            </a:spcBef>
            <a:spcAft>
              <a:spcPct val="35000"/>
            </a:spcAft>
            <a:buNone/>
          </a:pPr>
          <a:r>
            <a:rPr lang="en-US" sz="1000" kern="1200"/>
            <a:t>Intellectual Reasoning and Knowledge</a:t>
          </a:r>
        </a:p>
        <a:p>
          <a:pPr marL="0" lvl="0" indent="0" algn="l" defTabSz="444500">
            <a:lnSpc>
              <a:spcPct val="90000"/>
            </a:lnSpc>
            <a:spcBef>
              <a:spcPct val="0"/>
            </a:spcBef>
            <a:spcAft>
              <a:spcPct val="35000"/>
            </a:spcAft>
            <a:buNone/>
          </a:pPr>
          <a:r>
            <a:rPr lang="en-US" sz="1000" kern="1200"/>
            <a:t>Creative Inquiry and Discovery</a:t>
          </a:r>
        </a:p>
        <a:p>
          <a:pPr marL="0" lvl="0" indent="0" algn="l" defTabSz="444500">
            <a:lnSpc>
              <a:spcPct val="90000"/>
            </a:lnSpc>
            <a:spcBef>
              <a:spcPct val="0"/>
            </a:spcBef>
            <a:spcAft>
              <a:spcPct val="35000"/>
            </a:spcAft>
            <a:buNone/>
          </a:pPr>
          <a:r>
            <a:rPr lang="en-US" sz="1000" kern="1200"/>
            <a:t>Social Awareness and Cultural Understanding</a:t>
          </a:r>
        </a:p>
        <a:p>
          <a:pPr marL="0" lvl="0" indent="0" algn="l" defTabSz="444500">
            <a:lnSpc>
              <a:spcPct val="90000"/>
            </a:lnSpc>
            <a:spcBef>
              <a:spcPct val="0"/>
            </a:spcBef>
            <a:spcAft>
              <a:spcPct val="35000"/>
            </a:spcAft>
            <a:buNone/>
          </a:pPr>
          <a:r>
            <a:rPr lang="en-US" sz="1000" kern="1200"/>
            <a:t>Global Consciousness</a:t>
          </a:r>
        </a:p>
      </dsp:txBody>
      <dsp:txXfrm>
        <a:off x="5055718" y="109846"/>
        <a:ext cx="1139067" cy="18347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E126A-8A8C-D541-9634-77E8C4E5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5524</Words>
  <Characters>31491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Knox</dc:creator>
  <cp:lastModifiedBy>Microsoft Office User</cp:lastModifiedBy>
  <cp:revision>7</cp:revision>
  <dcterms:created xsi:type="dcterms:W3CDTF">2021-02-03T16:10:00Z</dcterms:created>
  <dcterms:modified xsi:type="dcterms:W3CDTF">2021-02-03T16:16:00Z</dcterms:modified>
</cp:coreProperties>
</file>